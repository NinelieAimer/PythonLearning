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ind w:firstLine="480" w:firstLineChars="200"/>
        <w:rPr>
          <w:del w:id="0" w:author="Lee Feng" w:date="2018-11-12T00:06:00Z"/>
          <w:rFonts w:ascii="宋体" w:hAnsi="宋体"/>
          <w:sz w:val="24"/>
        </w:rPr>
      </w:pPr>
      <w:del w:id="1" w:author="Lee Feng" w:date="2018-11-12T00:06:00Z">
        <w:r>
          <w:rPr>
            <w:rFonts w:ascii="宋体" w:hAnsi="宋体"/>
            <w:sz w:val="24"/>
          </w:rPr>
          <w:delText>【</w:delText>
        </w:r>
      </w:del>
      <w:del w:id="2" w:author="Lee Feng" w:date="2018-11-12T00:06:00Z">
        <w:r>
          <w:rPr>
            <w:rFonts w:hint="eastAsia" w:ascii="宋体" w:hAnsi="宋体"/>
            <w:sz w:val="24"/>
          </w:rPr>
          <w:delText>摘要</w:delText>
        </w:r>
      </w:del>
      <w:del w:id="3" w:author="Lee Feng" w:date="2018-11-12T00:06:00Z">
        <w:r>
          <w:rPr>
            <w:rFonts w:ascii="宋体" w:hAnsi="宋体"/>
            <w:sz w:val="24"/>
          </w:rPr>
          <w:delText>】受生活消费模式、工资薪金水平、产业结构、社会财富及资本聚集程度</w:delText>
        </w:r>
      </w:del>
      <w:del w:id="4" w:author="Lee Feng" w:date="2018-11-12T00:06:00Z">
        <w:r>
          <w:rPr>
            <w:rFonts w:hint="eastAsia" w:ascii="宋体" w:hAnsi="宋体"/>
            <w:sz w:val="24"/>
          </w:rPr>
          <w:delText>等</w:delText>
        </w:r>
      </w:del>
      <w:del w:id="5" w:author="Lee Feng" w:date="2018-11-12T00:06:00Z">
        <w:r>
          <w:rPr>
            <w:rFonts w:ascii="宋体" w:hAnsi="宋体"/>
            <w:sz w:val="24"/>
          </w:rPr>
          <w:delText>多方因素所影响，同一单位的人民币在中国境内所具备的购买力具有区域性差异，</w:delText>
        </w:r>
      </w:del>
      <w:del w:id="6" w:author="Lee Feng" w:date="2018-11-12T00:06:00Z">
        <w:r>
          <w:rPr>
            <w:sz w:val="24"/>
          </w:rPr>
          <w:delText>本文欲对地区间同一法定货币的购买力进行多边比较分析，而国际比较项目购买力平价中的GEKS法及CPD法在进行多边比较时</w:delText>
        </w:r>
      </w:del>
      <w:del w:id="7" w:author="Lee Feng" w:date="2018-11-12T00:06:00Z">
        <w:r>
          <w:rPr>
            <w:rFonts w:hint="eastAsia" w:ascii="宋体" w:hAnsi="宋体"/>
            <w:sz w:val="24"/>
          </w:rPr>
          <w:delText>具有代表性及稳定性，且满足可传递性、基国不变性等特征。</w:delText>
        </w:r>
      </w:del>
      <w:del w:id="8" w:author="Lee Feng" w:date="2018-11-12T00:06:00Z">
        <w:r>
          <w:rPr>
            <w:sz w:val="24"/>
          </w:rPr>
          <w:delText>通过构建基于购买力平价理论的横比价格指数，区域间的</w:delText>
        </w:r>
      </w:del>
      <w:del w:id="9" w:author="Lee Feng" w:date="2018-11-12T00:06:00Z">
        <w:r>
          <w:rPr>
            <w:rFonts w:hint="eastAsia" w:ascii="宋体" w:hAnsi="宋体"/>
            <w:sz w:val="24"/>
          </w:rPr>
          <w:delText>物价水平差异可合理展现，</w:delText>
        </w:r>
      </w:del>
      <w:del w:id="10" w:author="Lee Feng" w:date="2018-11-12T00:06:00Z">
        <w:r>
          <w:rPr>
            <w:sz w:val="24"/>
          </w:rPr>
          <w:delText>由人民币衡量的各地宏观经济数据可得到有效修正，</w:delText>
        </w:r>
      </w:del>
      <w:del w:id="11" w:author="Lee Feng" w:date="2018-11-12T00:06:00Z">
        <w:r>
          <w:rPr>
            <w:rFonts w:hint="eastAsia" w:ascii="宋体" w:hAnsi="宋体"/>
            <w:sz w:val="24"/>
          </w:rPr>
          <w:delText>企业也可根据各地物价水平更有针对性的选择投资地。</w:delText>
        </w:r>
      </w:del>
    </w:p>
    <w:p>
      <w:pPr>
        <w:spacing w:line="480" w:lineRule="exact"/>
        <w:ind w:firstLine="562" w:firstLineChars="200"/>
        <w:jc w:val="center"/>
        <w:rPr>
          <w:ins w:id="13" w:author="Lee Feng" w:date="2018-11-12T00:15:00Z"/>
          <w:rFonts w:hint="eastAsia" w:ascii="宋体" w:hAnsi="宋体"/>
          <w:b/>
          <w:sz w:val="28"/>
          <w:rPrChange w:id="14" w:author="Lee Feng" w:date="2018-11-12T00:16:00Z">
            <w:rPr>
              <w:ins w:id="15" w:author="Lee Feng" w:date="2018-11-12T00:15:00Z"/>
              <w:rFonts w:hint="eastAsia" w:ascii="宋体" w:hAnsi="宋体"/>
              <w:sz w:val="24"/>
            </w:rPr>
          </w:rPrChange>
        </w:rPr>
        <w:pPrChange w:id="12" w:author="Lee Feng" w:date="2018-11-12T00:16:00Z">
          <w:pPr>
            <w:spacing w:line="480" w:lineRule="exact"/>
            <w:ind w:firstLine="480" w:firstLineChars="200"/>
            <w:jc w:val="left"/>
          </w:pPr>
        </w:pPrChange>
      </w:pPr>
      <w:ins w:id="16" w:author="Lee Feng" w:date="2018-11-12T00:15:00Z">
        <w:r>
          <w:rPr>
            <w:rFonts w:hint="eastAsia" w:ascii="宋体" w:hAnsi="宋体"/>
            <w:b/>
            <w:sz w:val="28"/>
            <w:rPrChange w:id="17" w:author="Lee Feng" w:date="2018-11-12T00:16:00Z">
              <w:rPr>
                <w:rFonts w:hint="eastAsia" w:ascii="宋体" w:hAnsi="宋体"/>
                <w:sz w:val="24"/>
              </w:rPr>
            </w:rPrChange>
          </w:rPr>
          <w:t>基于虚拟产品法的</w:t>
        </w:r>
      </w:ins>
      <w:ins w:id="19" w:author="Lee Feng" w:date="2018-11-12T00:17:00Z">
        <w:r>
          <w:rPr>
            <w:rFonts w:hint="eastAsia" w:ascii="宋体" w:hAnsi="宋体"/>
            <w:b/>
            <w:sz w:val="28"/>
          </w:rPr>
          <w:t>横比</w:t>
        </w:r>
      </w:ins>
      <w:ins w:id="20" w:author="Lee Feng" w:date="2018-11-12T00:15:00Z">
        <w:r>
          <w:rPr>
            <w:rFonts w:hint="eastAsia" w:ascii="宋体" w:hAnsi="宋体"/>
            <w:b/>
            <w:sz w:val="28"/>
            <w:rPrChange w:id="21" w:author="Lee Feng" w:date="2018-11-12T00:16:00Z">
              <w:rPr>
                <w:rFonts w:hint="eastAsia" w:ascii="宋体" w:hAnsi="宋体"/>
                <w:sz w:val="24"/>
              </w:rPr>
            </w:rPrChange>
          </w:rPr>
          <w:t>价格指数</w:t>
        </w:r>
      </w:ins>
      <w:ins w:id="23" w:author="Lee Feng" w:date="2018-11-12T00:16:00Z">
        <w:r>
          <w:rPr>
            <w:rFonts w:hint="eastAsia" w:ascii="宋体" w:hAnsi="宋体"/>
            <w:b/>
            <w:sz w:val="28"/>
            <w:rPrChange w:id="24" w:author="Lee Feng" w:date="2018-11-12T00:16:00Z">
              <w:rPr>
                <w:rFonts w:hint="eastAsia" w:ascii="宋体" w:hAnsi="宋体"/>
                <w:sz w:val="24"/>
              </w:rPr>
            </w:rPrChange>
          </w:rPr>
          <w:t>方法研究</w:t>
        </w:r>
      </w:ins>
    </w:p>
    <w:p>
      <w:pPr>
        <w:spacing w:line="480" w:lineRule="exact"/>
        <w:ind w:firstLine="480" w:firstLineChars="200"/>
        <w:jc w:val="left"/>
        <w:rPr>
          <w:ins w:id="26" w:author="Lee Feng" w:date="2018-11-12T00:15:00Z"/>
          <w:rFonts w:ascii="宋体" w:hAnsi="宋体"/>
          <w:sz w:val="24"/>
        </w:rPr>
      </w:pPr>
    </w:p>
    <w:p>
      <w:pPr>
        <w:spacing w:line="480" w:lineRule="exact"/>
        <w:ind w:firstLine="480" w:firstLineChars="200"/>
        <w:jc w:val="left"/>
        <w:rPr>
          <w:rFonts w:hint="eastAsia" w:ascii="宋体" w:hAnsi="宋体"/>
          <w:sz w:val="24"/>
        </w:rPr>
      </w:pPr>
    </w:p>
    <w:p>
      <w:pPr>
        <w:pStyle w:val="20"/>
        <w:rPr>
          <w:sz w:val="28"/>
        </w:rPr>
      </w:pPr>
      <w:r>
        <w:rPr>
          <w:sz w:val="28"/>
          <w:lang w:val="zh-CN"/>
        </w:rPr>
        <w:t>目录</w:t>
      </w:r>
    </w:p>
    <w:p>
      <w:pPr>
        <w:pStyle w:val="13"/>
        <w:tabs>
          <w:tab w:val="right" w:leader="dot" w:pos="8296"/>
        </w:tabs>
        <w:rPr>
          <w:ins w:id="27" w:author="Lee Feng" w:date="2018-11-12T00:24:00Z"/>
          <w:rFonts w:cs="Times New Roman"/>
          <w:kern w:val="2"/>
          <w:sz w:val="21"/>
        </w:rPr>
      </w:pPr>
      <w:r>
        <w:rPr>
          <w:sz w:val="21"/>
        </w:rPr>
        <w:fldChar w:fldCharType="begin"/>
      </w:r>
      <w:r>
        <w:rPr>
          <w:sz w:val="21"/>
        </w:rPr>
        <w:instrText xml:space="preserve"> TOC \o "1-4" \h \z \u </w:instrText>
      </w:r>
      <w:r>
        <w:rPr>
          <w:sz w:val="21"/>
        </w:rPr>
        <w:fldChar w:fldCharType="separate"/>
      </w:r>
      <w:ins w:id="28" w:author="Lee Feng" w:date="2018-11-12T00:24:00Z">
        <w:r>
          <w:rPr/>
          <w:fldChar w:fldCharType="begin"/>
        </w:r>
      </w:ins>
      <w:ins w:id="29" w:author="Lee Feng" w:date="2018-11-12T00:24:00Z">
        <w:r>
          <w:rPr>
            <w:rStyle w:val="18"/>
          </w:rPr>
          <w:instrText xml:space="preserve"> </w:instrText>
        </w:r>
      </w:ins>
      <w:ins w:id="30" w:author="Lee Feng" w:date="2018-11-12T00:24:00Z">
        <w:r>
          <w:rPr/>
          <w:instrText xml:space="preserve">HYPERLINK \l "_Toc529745595"</w:instrText>
        </w:r>
      </w:ins>
      <w:ins w:id="31" w:author="Lee Feng" w:date="2018-11-12T00:24:00Z">
        <w:r>
          <w:rPr>
            <w:rStyle w:val="18"/>
          </w:rPr>
          <w:instrText xml:space="preserve"> </w:instrText>
        </w:r>
      </w:ins>
      <w:ins w:id="32" w:author="Lee Feng" w:date="2018-11-12T00:24:00Z">
        <w:r>
          <w:rPr/>
          <w:fldChar w:fldCharType="separate"/>
        </w:r>
      </w:ins>
      <w:ins w:id="33" w:author="Lee Feng" w:date="2018-11-12T00:24:00Z">
        <w:r>
          <w:rPr>
            <w:rStyle w:val="18"/>
          </w:rPr>
          <w:t>一、文献回顾</w:t>
        </w:r>
      </w:ins>
      <w:ins w:id="34" w:author="Lee Feng" w:date="2018-11-12T00:24:00Z">
        <w:r>
          <w:rPr/>
          <w:tab/>
        </w:r>
      </w:ins>
      <w:ins w:id="35" w:author="Lee Feng" w:date="2018-11-12T00:24:00Z">
        <w:r>
          <w:rPr/>
          <w:fldChar w:fldCharType="begin"/>
        </w:r>
      </w:ins>
      <w:ins w:id="36" w:author="Lee Feng" w:date="2018-11-12T00:24:00Z">
        <w:r>
          <w:rPr/>
          <w:instrText xml:space="preserve"> PAGEREF _Toc529745595 \h </w:instrText>
        </w:r>
      </w:ins>
      <w:r>
        <w:fldChar w:fldCharType="separate"/>
      </w:r>
      <w:ins w:id="37" w:author="Lee Feng" w:date="2018-11-12T00:24:00Z">
        <w:r>
          <w:rPr/>
          <w:t>3</w:t>
        </w:r>
      </w:ins>
      <w:ins w:id="38" w:author="Lee Feng" w:date="2018-11-12T00:24:00Z">
        <w:r>
          <w:rPr/>
          <w:fldChar w:fldCharType="end"/>
        </w:r>
      </w:ins>
      <w:ins w:id="39" w:author="Lee Feng" w:date="2018-11-12T00:24:00Z">
        <w:r>
          <w:rPr/>
          <w:fldChar w:fldCharType="end"/>
        </w:r>
      </w:ins>
    </w:p>
    <w:p>
      <w:pPr>
        <w:pStyle w:val="8"/>
        <w:tabs>
          <w:tab w:val="right" w:leader="dot" w:pos="8296"/>
        </w:tabs>
        <w:rPr>
          <w:ins w:id="40" w:author="Lee Feng" w:date="2018-11-12T00:24:00Z"/>
          <w:rFonts w:cs="Times New Roman"/>
          <w:kern w:val="2"/>
          <w:sz w:val="21"/>
        </w:rPr>
      </w:pPr>
      <w:ins w:id="41" w:author="Lee Feng" w:date="2018-11-12T00:24:00Z">
        <w:r>
          <w:rPr/>
          <w:fldChar w:fldCharType="begin"/>
        </w:r>
      </w:ins>
      <w:ins w:id="42" w:author="Lee Feng" w:date="2018-11-12T00:24:00Z">
        <w:r>
          <w:rPr>
            <w:rStyle w:val="18"/>
          </w:rPr>
          <w:instrText xml:space="preserve"> </w:instrText>
        </w:r>
      </w:ins>
      <w:ins w:id="43" w:author="Lee Feng" w:date="2018-11-12T00:24:00Z">
        <w:r>
          <w:rPr/>
          <w:instrText xml:space="preserve">HYPERLINK \l "_Toc529745596"</w:instrText>
        </w:r>
      </w:ins>
      <w:ins w:id="44" w:author="Lee Feng" w:date="2018-11-12T00:24:00Z">
        <w:r>
          <w:rPr>
            <w:rStyle w:val="18"/>
          </w:rPr>
          <w:instrText xml:space="preserve"> </w:instrText>
        </w:r>
      </w:ins>
      <w:ins w:id="45" w:author="Lee Feng" w:date="2018-11-12T00:24:00Z">
        <w:r>
          <w:rPr/>
          <w:fldChar w:fldCharType="separate"/>
        </w:r>
      </w:ins>
      <w:ins w:id="46" w:author="Lee Feng" w:date="2018-11-12T00:24:00Z">
        <w:r>
          <w:rPr>
            <w:rStyle w:val="18"/>
          </w:rPr>
          <w:t>（一）购买力平价方法</w:t>
        </w:r>
      </w:ins>
      <w:ins w:id="47" w:author="Lee Feng" w:date="2018-11-12T00:24:00Z">
        <w:r>
          <w:rPr/>
          <w:tab/>
        </w:r>
      </w:ins>
      <w:ins w:id="48" w:author="Lee Feng" w:date="2018-11-12T00:24:00Z">
        <w:r>
          <w:rPr/>
          <w:fldChar w:fldCharType="begin"/>
        </w:r>
      </w:ins>
      <w:ins w:id="49" w:author="Lee Feng" w:date="2018-11-12T00:24:00Z">
        <w:r>
          <w:rPr/>
          <w:instrText xml:space="preserve"> PAGEREF _Toc529745596 \h </w:instrText>
        </w:r>
      </w:ins>
      <w:r>
        <w:fldChar w:fldCharType="separate"/>
      </w:r>
      <w:ins w:id="50" w:author="Lee Feng" w:date="2018-11-12T00:24:00Z">
        <w:r>
          <w:rPr/>
          <w:t>4</w:t>
        </w:r>
      </w:ins>
      <w:ins w:id="51" w:author="Lee Feng" w:date="2018-11-12T00:24:00Z">
        <w:r>
          <w:rPr/>
          <w:fldChar w:fldCharType="end"/>
        </w:r>
      </w:ins>
      <w:ins w:id="52" w:author="Lee Feng" w:date="2018-11-12T00:24:00Z">
        <w:r>
          <w:rPr/>
          <w:fldChar w:fldCharType="end"/>
        </w:r>
      </w:ins>
    </w:p>
    <w:p>
      <w:pPr>
        <w:pStyle w:val="12"/>
        <w:tabs>
          <w:tab w:val="right" w:leader="dot" w:pos="8296"/>
        </w:tabs>
        <w:rPr>
          <w:ins w:id="53" w:author="Lee Feng" w:date="2018-11-12T00:24:00Z"/>
        </w:rPr>
      </w:pPr>
      <w:ins w:id="54" w:author="Lee Feng" w:date="2018-11-12T00:24:00Z">
        <w:r>
          <w:rPr/>
          <w:fldChar w:fldCharType="begin"/>
        </w:r>
      </w:ins>
      <w:ins w:id="55" w:author="Lee Feng" w:date="2018-11-12T00:24:00Z">
        <w:r>
          <w:rPr>
            <w:rStyle w:val="18"/>
          </w:rPr>
          <w:instrText xml:space="preserve"> </w:instrText>
        </w:r>
      </w:ins>
      <w:ins w:id="56" w:author="Lee Feng" w:date="2018-11-12T00:24:00Z">
        <w:r>
          <w:rPr/>
          <w:instrText xml:space="preserve">HYPERLINK \l "_Toc529745597"</w:instrText>
        </w:r>
      </w:ins>
      <w:ins w:id="57" w:author="Lee Feng" w:date="2018-11-12T00:24:00Z">
        <w:r>
          <w:rPr>
            <w:rStyle w:val="18"/>
          </w:rPr>
          <w:instrText xml:space="preserve"> </w:instrText>
        </w:r>
      </w:ins>
      <w:ins w:id="58" w:author="Lee Feng" w:date="2018-11-12T00:24:00Z">
        <w:r>
          <w:rPr/>
          <w:fldChar w:fldCharType="separate"/>
        </w:r>
      </w:ins>
      <w:ins w:id="59" w:author="Lee Feng" w:date="2018-11-12T00:24:00Z">
        <w:r>
          <w:rPr>
            <w:rStyle w:val="18"/>
          </w:rPr>
          <w:t>1. 国际比较项目下的购买力平价</w:t>
        </w:r>
      </w:ins>
      <w:ins w:id="60" w:author="Lee Feng" w:date="2018-11-12T00:24:00Z">
        <w:r>
          <w:rPr/>
          <w:tab/>
        </w:r>
      </w:ins>
      <w:ins w:id="61" w:author="Lee Feng" w:date="2018-11-12T00:24:00Z">
        <w:r>
          <w:rPr/>
          <w:fldChar w:fldCharType="begin"/>
        </w:r>
      </w:ins>
      <w:ins w:id="62" w:author="Lee Feng" w:date="2018-11-12T00:24:00Z">
        <w:r>
          <w:rPr/>
          <w:instrText xml:space="preserve"> PAGEREF _Toc529745597 \h </w:instrText>
        </w:r>
      </w:ins>
      <w:r>
        <w:fldChar w:fldCharType="separate"/>
      </w:r>
      <w:ins w:id="63" w:author="Lee Feng" w:date="2018-11-12T00:24:00Z">
        <w:r>
          <w:rPr/>
          <w:t>4</w:t>
        </w:r>
      </w:ins>
      <w:ins w:id="64" w:author="Lee Feng" w:date="2018-11-12T00:24:00Z">
        <w:r>
          <w:rPr/>
          <w:fldChar w:fldCharType="end"/>
        </w:r>
      </w:ins>
      <w:ins w:id="65" w:author="Lee Feng" w:date="2018-11-12T00:24:00Z">
        <w:r>
          <w:rPr/>
          <w:fldChar w:fldCharType="end"/>
        </w:r>
      </w:ins>
    </w:p>
    <w:p>
      <w:pPr>
        <w:pStyle w:val="12"/>
        <w:tabs>
          <w:tab w:val="right" w:leader="dot" w:pos="8296"/>
        </w:tabs>
        <w:rPr>
          <w:ins w:id="66" w:author="Lee Feng" w:date="2018-11-12T00:24:00Z"/>
        </w:rPr>
      </w:pPr>
      <w:ins w:id="67" w:author="Lee Feng" w:date="2018-11-12T00:24:00Z">
        <w:r>
          <w:rPr/>
          <w:fldChar w:fldCharType="begin"/>
        </w:r>
      </w:ins>
      <w:ins w:id="68" w:author="Lee Feng" w:date="2018-11-12T00:24:00Z">
        <w:r>
          <w:rPr>
            <w:rStyle w:val="18"/>
          </w:rPr>
          <w:instrText xml:space="preserve"> </w:instrText>
        </w:r>
      </w:ins>
      <w:ins w:id="69" w:author="Lee Feng" w:date="2018-11-12T00:24:00Z">
        <w:r>
          <w:rPr/>
          <w:instrText xml:space="preserve">HYPERLINK \l "_Toc529745598"</w:instrText>
        </w:r>
      </w:ins>
      <w:ins w:id="70" w:author="Lee Feng" w:date="2018-11-12T00:24:00Z">
        <w:r>
          <w:rPr>
            <w:rStyle w:val="18"/>
          </w:rPr>
          <w:instrText xml:space="preserve"> </w:instrText>
        </w:r>
      </w:ins>
      <w:ins w:id="71" w:author="Lee Feng" w:date="2018-11-12T00:24:00Z">
        <w:r>
          <w:rPr/>
          <w:fldChar w:fldCharType="separate"/>
        </w:r>
      </w:ins>
      <w:ins w:id="72" w:author="Lee Feng" w:date="2018-11-12T00:24:00Z">
        <w:r>
          <w:rPr>
            <w:rStyle w:val="18"/>
          </w:rPr>
          <w:t>2. 国际比较项目下的价格水平指数</w:t>
        </w:r>
      </w:ins>
      <w:ins w:id="73" w:author="Lee Feng" w:date="2018-11-12T00:24:00Z">
        <w:r>
          <w:rPr/>
          <w:tab/>
        </w:r>
      </w:ins>
      <w:ins w:id="74" w:author="Lee Feng" w:date="2018-11-12T00:24:00Z">
        <w:r>
          <w:rPr/>
          <w:fldChar w:fldCharType="begin"/>
        </w:r>
      </w:ins>
      <w:ins w:id="75" w:author="Lee Feng" w:date="2018-11-12T00:24:00Z">
        <w:r>
          <w:rPr/>
          <w:instrText xml:space="preserve"> PAGEREF _Toc529745598 \h </w:instrText>
        </w:r>
      </w:ins>
      <w:r>
        <w:fldChar w:fldCharType="separate"/>
      </w:r>
      <w:ins w:id="76" w:author="Lee Feng" w:date="2018-11-12T00:24:00Z">
        <w:r>
          <w:rPr/>
          <w:t>9</w:t>
        </w:r>
      </w:ins>
      <w:ins w:id="77" w:author="Lee Feng" w:date="2018-11-12T00:24:00Z">
        <w:r>
          <w:rPr/>
          <w:fldChar w:fldCharType="end"/>
        </w:r>
      </w:ins>
      <w:ins w:id="78" w:author="Lee Feng" w:date="2018-11-12T00:24:00Z">
        <w:r>
          <w:rPr/>
          <w:fldChar w:fldCharType="end"/>
        </w:r>
      </w:ins>
    </w:p>
    <w:p>
      <w:pPr>
        <w:pStyle w:val="12"/>
        <w:tabs>
          <w:tab w:val="right" w:leader="dot" w:pos="8296"/>
        </w:tabs>
        <w:rPr>
          <w:ins w:id="79" w:author="Lee Feng" w:date="2018-11-12T00:24:00Z"/>
        </w:rPr>
      </w:pPr>
      <w:ins w:id="80" w:author="Lee Feng" w:date="2018-11-12T00:24:00Z">
        <w:r>
          <w:rPr/>
          <w:fldChar w:fldCharType="begin"/>
        </w:r>
      </w:ins>
      <w:ins w:id="81" w:author="Lee Feng" w:date="2018-11-12T00:24:00Z">
        <w:r>
          <w:rPr>
            <w:rStyle w:val="18"/>
          </w:rPr>
          <w:instrText xml:space="preserve"> </w:instrText>
        </w:r>
      </w:ins>
      <w:ins w:id="82" w:author="Lee Feng" w:date="2018-11-12T00:24:00Z">
        <w:r>
          <w:rPr/>
          <w:instrText xml:space="preserve">HYPERLINK \l "_Toc529745599"</w:instrText>
        </w:r>
      </w:ins>
      <w:ins w:id="83" w:author="Lee Feng" w:date="2018-11-12T00:24:00Z">
        <w:r>
          <w:rPr>
            <w:rStyle w:val="18"/>
          </w:rPr>
          <w:instrText xml:space="preserve"> </w:instrText>
        </w:r>
      </w:ins>
      <w:ins w:id="84" w:author="Lee Feng" w:date="2018-11-12T00:24:00Z">
        <w:r>
          <w:rPr/>
          <w:fldChar w:fldCharType="separate"/>
        </w:r>
      </w:ins>
      <w:ins w:id="85" w:author="Lee Feng" w:date="2018-11-12T00:24:00Z">
        <w:r>
          <w:rPr>
            <w:rStyle w:val="18"/>
          </w:rPr>
          <w:t>3．国际比较项目的局限性</w:t>
        </w:r>
      </w:ins>
      <w:ins w:id="86" w:author="Lee Feng" w:date="2018-11-12T00:24:00Z">
        <w:r>
          <w:rPr/>
          <w:tab/>
        </w:r>
      </w:ins>
      <w:ins w:id="87" w:author="Lee Feng" w:date="2018-11-12T00:24:00Z">
        <w:r>
          <w:rPr/>
          <w:fldChar w:fldCharType="begin"/>
        </w:r>
      </w:ins>
      <w:ins w:id="88" w:author="Lee Feng" w:date="2018-11-12T00:24:00Z">
        <w:r>
          <w:rPr/>
          <w:instrText xml:space="preserve"> PAGEREF _Toc529745599 \h </w:instrText>
        </w:r>
      </w:ins>
      <w:r>
        <w:fldChar w:fldCharType="separate"/>
      </w:r>
      <w:ins w:id="89" w:author="Lee Feng" w:date="2018-11-12T00:24:00Z">
        <w:r>
          <w:rPr/>
          <w:t>9</w:t>
        </w:r>
      </w:ins>
      <w:ins w:id="90" w:author="Lee Feng" w:date="2018-11-12T00:24:00Z">
        <w:r>
          <w:rPr/>
          <w:fldChar w:fldCharType="end"/>
        </w:r>
      </w:ins>
      <w:ins w:id="91" w:author="Lee Feng" w:date="2018-11-12T00:24:00Z">
        <w:r>
          <w:rPr/>
          <w:fldChar w:fldCharType="end"/>
        </w:r>
      </w:ins>
    </w:p>
    <w:p>
      <w:pPr>
        <w:pStyle w:val="8"/>
        <w:tabs>
          <w:tab w:val="right" w:leader="dot" w:pos="8296"/>
        </w:tabs>
        <w:rPr>
          <w:ins w:id="92" w:author="Lee Feng" w:date="2018-11-12T00:24:00Z"/>
          <w:rFonts w:cs="Times New Roman"/>
          <w:kern w:val="2"/>
          <w:sz w:val="21"/>
        </w:rPr>
      </w:pPr>
      <w:ins w:id="93" w:author="Lee Feng" w:date="2018-11-12T00:24:00Z">
        <w:r>
          <w:rPr/>
          <w:fldChar w:fldCharType="begin"/>
        </w:r>
      </w:ins>
      <w:ins w:id="94" w:author="Lee Feng" w:date="2018-11-12T00:24:00Z">
        <w:r>
          <w:rPr>
            <w:rStyle w:val="18"/>
          </w:rPr>
          <w:instrText xml:space="preserve"> </w:instrText>
        </w:r>
      </w:ins>
      <w:ins w:id="95" w:author="Lee Feng" w:date="2018-11-12T00:24:00Z">
        <w:r>
          <w:rPr/>
          <w:instrText xml:space="preserve">HYPERLINK \l "_Toc529745600"</w:instrText>
        </w:r>
      </w:ins>
      <w:ins w:id="96" w:author="Lee Feng" w:date="2018-11-12T00:24:00Z">
        <w:r>
          <w:rPr>
            <w:rStyle w:val="18"/>
          </w:rPr>
          <w:instrText xml:space="preserve"> </w:instrText>
        </w:r>
      </w:ins>
      <w:ins w:id="97" w:author="Lee Feng" w:date="2018-11-12T00:24:00Z">
        <w:r>
          <w:rPr/>
          <w:fldChar w:fldCharType="separate"/>
        </w:r>
      </w:ins>
      <w:ins w:id="98" w:author="Lee Feng" w:date="2018-11-12T00:24:00Z">
        <w:r>
          <w:rPr>
            <w:rStyle w:val="18"/>
          </w:rPr>
          <w:t>（二）空间价格指数</w:t>
        </w:r>
      </w:ins>
      <w:ins w:id="99" w:author="Lee Feng" w:date="2018-11-12T00:24:00Z">
        <w:r>
          <w:rPr/>
          <w:tab/>
        </w:r>
      </w:ins>
      <w:ins w:id="100" w:author="Lee Feng" w:date="2018-11-12T00:24:00Z">
        <w:r>
          <w:rPr/>
          <w:fldChar w:fldCharType="begin"/>
        </w:r>
      </w:ins>
      <w:ins w:id="101" w:author="Lee Feng" w:date="2018-11-12T00:24:00Z">
        <w:r>
          <w:rPr/>
          <w:instrText xml:space="preserve"> PAGEREF _Toc529745600 \h </w:instrText>
        </w:r>
      </w:ins>
      <w:r>
        <w:fldChar w:fldCharType="separate"/>
      </w:r>
      <w:ins w:id="102" w:author="Lee Feng" w:date="2018-11-12T00:24:00Z">
        <w:r>
          <w:rPr/>
          <w:t>11</w:t>
        </w:r>
      </w:ins>
      <w:ins w:id="103" w:author="Lee Feng" w:date="2018-11-12T00:24:00Z">
        <w:r>
          <w:rPr/>
          <w:fldChar w:fldCharType="end"/>
        </w:r>
      </w:ins>
      <w:ins w:id="104" w:author="Lee Feng" w:date="2018-11-12T00:24:00Z">
        <w:r>
          <w:rPr/>
          <w:fldChar w:fldCharType="end"/>
        </w:r>
      </w:ins>
    </w:p>
    <w:p>
      <w:pPr>
        <w:pStyle w:val="13"/>
        <w:tabs>
          <w:tab w:val="right" w:leader="dot" w:pos="8296"/>
        </w:tabs>
        <w:rPr>
          <w:ins w:id="105" w:author="Lee Feng" w:date="2018-11-12T00:24:00Z"/>
          <w:rFonts w:cs="Times New Roman"/>
          <w:kern w:val="2"/>
          <w:sz w:val="21"/>
        </w:rPr>
      </w:pPr>
      <w:ins w:id="106" w:author="Lee Feng" w:date="2018-11-12T00:24:00Z">
        <w:r>
          <w:rPr/>
          <w:fldChar w:fldCharType="begin"/>
        </w:r>
      </w:ins>
      <w:ins w:id="107" w:author="Lee Feng" w:date="2018-11-12T00:24:00Z">
        <w:r>
          <w:rPr>
            <w:rStyle w:val="18"/>
          </w:rPr>
          <w:instrText xml:space="preserve"> </w:instrText>
        </w:r>
      </w:ins>
      <w:ins w:id="108" w:author="Lee Feng" w:date="2018-11-12T00:24:00Z">
        <w:r>
          <w:rPr/>
          <w:instrText xml:space="preserve">HYPERLINK \l "_Toc529745601"</w:instrText>
        </w:r>
      </w:ins>
      <w:ins w:id="109" w:author="Lee Feng" w:date="2018-11-12T00:24:00Z">
        <w:r>
          <w:rPr>
            <w:rStyle w:val="18"/>
          </w:rPr>
          <w:instrText xml:space="preserve"> </w:instrText>
        </w:r>
      </w:ins>
      <w:ins w:id="110" w:author="Lee Feng" w:date="2018-11-12T00:24:00Z">
        <w:r>
          <w:rPr/>
          <w:fldChar w:fldCharType="separate"/>
        </w:r>
      </w:ins>
      <w:ins w:id="111" w:author="Lee Feng" w:date="2018-11-12T00:24:00Z">
        <w:r>
          <w:rPr>
            <w:rStyle w:val="18"/>
          </w:rPr>
          <w:t>二、横比价格指数</w:t>
        </w:r>
      </w:ins>
      <w:ins w:id="112" w:author="Lee Feng" w:date="2018-11-12T00:24:00Z">
        <w:r>
          <w:rPr/>
          <w:tab/>
        </w:r>
      </w:ins>
      <w:ins w:id="113" w:author="Lee Feng" w:date="2018-11-12T00:24:00Z">
        <w:r>
          <w:rPr/>
          <w:fldChar w:fldCharType="begin"/>
        </w:r>
      </w:ins>
      <w:ins w:id="114" w:author="Lee Feng" w:date="2018-11-12T00:24:00Z">
        <w:r>
          <w:rPr/>
          <w:instrText xml:space="preserve"> PAGEREF _Toc529745601 \h </w:instrText>
        </w:r>
      </w:ins>
      <w:r>
        <w:fldChar w:fldCharType="separate"/>
      </w:r>
      <w:ins w:id="115" w:author="Lee Feng" w:date="2018-11-12T00:24:00Z">
        <w:r>
          <w:rPr/>
          <w:t>13</w:t>
        </w:r>
      </w:ins>
      <w:ins w:id="116" w:author="Lee Feng" w:date="2018-11-12T00:24:00Z">
        <w:r>
          <w:rPr/>
          <w:fldChar w:fldCharType="end"/>
        </w:r>
      </w:ins>
      <w:ins w:id="117" w:author="Lee Feng" w:date="2018-11-12T00:24:00Z">
        <w:r>
          <w:rPr/>
          <w:fldChar w:fldCharType="end"/>
        </w:r>
      </w:ins>
    </w:p>
    <w:p>
      <w:pPr>
        <w:pStyle w:val="8"/>
        <w:tabs>
          <w:tab w:val="right" w:leader="dot" w:pos="8296"/>
        </w:tabs>
        <w:rPr>
          <w:ins w:id="118" w:author="Lee Feng" w:date="2018-11-12T00:24:00Z"/>
          <w:rFonts w:cs="Times New Roman"/>
          <w:kern w:val="2"/>
          <w:sz w:val="21"/>
        </w:rPr>
      </w:pPr>
      <w:ins w:id="119" w:author="Lee Feng" w:date="2018-11-12T00:24:00Z">
        <w:r>
          <w:rPr/>
          <w:fldChar w:fldCharType="begin"/>
        </w:r>
      </w:ins>
      <w:ins w:id="120" w:author="Lee Feng" w:date="2018-11-12T00:24:00Z">
        <w:r>
          <w:rPr>
            <w:rStyle w:val="18"/>
          </w:rPr>
          <w:instrText xml:space="preserve"> </w:instrText>
        </w:r>
      </w:ins>
      <w:ins w:id="121" w:author="Lee Feng" w:date="2018-11-12T00:24:00Z">
        <w:r>
          <w:rPr/>
          <w:instrText xml:space="preserve">HYPERLINK \l "_Toc529745602"</w:instrText>
        </w:r>
      </w:ins>
      <w:ins w:id="122" w:author="Lee Feng" w:date="2018-11-12T00:24:00Z">
        <w:r>
          <w:rPr>
            <w:rStyle w:val="18"/>
          </w:rPr>
          <w:instrText xml:space="preserve"> </w:instrText>
        </w:r>
      </w:ins>
      <w:ins w:id="123" w:author="Lee Feng" w:date="2018-11-12T00:24:00Z">
        <w:r>
          <w:rPr/>
          <w:fldChar w:fldCharType="separate"/>
        </w:r>
      </w:ins>
      <w:ins w:id="124" w:author="Lee Feng" w:date="2018-11-12T00:24:00Z">
        <w:r>
          <w:rPr>
            <w:rStyle w:val="18"/>
          </w:rPr>
          <w:t>（一）横比价格指数的介绍</w:t>
        </w:r>
      </w:ins>
      <w:ins w:id="125" w:author="Lee Feng" w:date="2018-11-12T00:24:00Z">
        <w:r>
          <w:rPr/>
          <w:tab/>
        </w:r>
      </w:ins>
      <w:ins w:id="126" w:author="Lee Feng" w:date="2018-11-12T00:24:00Z">
        <w:r>
          <w:rPr/>
          <w:fldChar w:fldCharType="begin"/>
        </w:r>
      </w:ins>
      <w:ins w:id="127" w:author="Lee Feng" w:date="2018-11-12T00:24:00Z">
        <w:r>
          <w:rPr/>
          <w:instrText xml:space="preserve"> PAGEREF _Toc529745602 \h </w:instrText>
        </w:r>
      </w:ins>
      <w:r>
        <w:fldChar w:fldCharType="separate"/>
      </w:r>
      <w:ins w:id="128" w:author="Lee Feng" w:date="2018-11-12T00:24:00Z">
        <w:r>
          <w:rPr/>
          <w:t>13</w:t>
        </w:r>
      </w:ins>
      <w:ins w:id="129" w:author="Lee Feng" w:date="2018-11-12T00:24:00Z">
        <w:r>
          <w:rPr/>
          <w:fldChar w:fldCharType="end"/>
        </w:r>
      </w:ins>
      <w:ins w:id="130" w:author="Lee Feng" w:date="2018-11-12T00:24:00Z">
        <w:r>
          <w:rPr/>
          <w:fldChar w:fldCharType="end"/>
        </w:r>
      </w:ins>
    </w:p>
    <w:p>
      <w:pPr>
        <w:pStyle w:val="8"/>
        <w:tabs>
          <w:tab w:val="right" w:leader="dot" w:pos="8296"/>
        </w:tabs>
        <w:rPr>
          <w:ins w:id="131" w:author="Lee Feng" w:date="2018-11-12T00:24:00Z"/>
          <w:rFonts w:cs="Times New Roman"/>
          <w:kern w:val="2"/>
          <w:sz w:val="21"/>
        </w:rPr>
      </w:pPr>
      <w:ins w:id="132" w:author="Lee Feng" w:date="2018-11-12T00:24:00Z">
        <w:r>
          <w:rPr/>
          <w:fldChar w:fldCharType="begin"/>
        </w:r>
      </w:ins>
      <w:ins w:id="133" w:author="Lee Feng" w:date="2018-11-12T00:24:00Z">
        <w:r>
          <w:rPr>
            <w:rStyle w:val="18"/>
          </w:rPr>
          <w:instrText xml:space="preserve"> </w:instrText>
        </w:r>
      </w:ins>
      <w:ins w:id="134" w:author="Lee Feng" w:date="2018-11-12T00:24:00Z">
        <w:r>
          <w:rPr/>
          <w:instrText xml:space="preserve">HYPERLINK \l "_Toc529745603"</w:instrText>
        </w:r>
      </w:ins>
      <w:ins w:id="135" w:author="Lee Feng" w:date="2018-11-12T00:24:00Z">
        <w:r>
          <w:rPr>
            <w:rStyle w:val="18"/>
          </w:rPr>
          <w:instrText xml:space="preserve"> </w:instrText>
        </w:r>
      </w:ins>
      <w:ins w:id="136" w:author="Lee Feng" w:date="2018-11-12T00:24:00Z">
        <w:r>
          <w:rPr/>
          <w:fldChar w:fldCharType="separate"/>
        </w:r>
      </w:ins>
      <w:ins w:id="137" w:author="Lee Feng" w:date="2018-11-12T00:24:00Z">
        <w:r>
          <w:rPr>
            <w:rStyle w:val="18"/>
          </w:rPr>
          <w:t>（二）横比价格指数的实证研究</w:t>
        </w:r>
      </w:ins>
      <w:ins w:id="138" w:author="Lee Feng" w:date="2018-11-12T00:24:00Z">
        <w:r>
          <w:rPr/>
          <w:tab/>
        </w:r>
      </w:ins>
      <w:ins w:id="139" w:author="Lee Feng" w:date="2018-11-12T00:24:00Z">
        <w:r>
          <w:rPr/>
          <w:fldChar w:fldCharType="begin"/>
        </w:r>
      </w:ins>
      <w:ins w:id="140" w:author="Lee Feng" w:date="2018-11-12T00:24:00Z">
        <w:r>
          <w:rPr/>
          <w:instrText xml:space="preserve"> PAGEREF _Toc529745603 \h </w:instrText>
        </w:r>
      </w:ins>
      <w:r>
        <w:fldChar w:fldCharType="separate"/>
      </w:r>
      <w:ins w:id="141" w:author="Lee Feng" w:date="2018-11-12T00:24:00Z">
        <w:r>
          <w:rPr/>
          <w:t>14</w:t>
        </w:r>
      </w:ins>
      <w:ins w:id="142" w:author="Lee Feng" w:date="2018-11-12T00:24:00Z">
        <w:r>
          <w:rPr/>
          <w:fldChar w:fldCharType="end"/>
        </w:r>
      </w:ins>
      <w:ins w:id="143" w:author="Lee Feng" w:date="2018-11-12T00:24:00Z">
        <w:r>
          <w:rPr/>
          <w:fldChar w:fldCharType="end"/>
        </w:r>
      </w:ins>
    </w:p>
    <w:p>
      <w:pPr>
        <w:pStyle w:val="12"/>
        <w:tabs>
          <w:tab w:val="right" w:leader="dot" w:pos="8296"/>
        </w:tabs>
        <w:rPr>
          <w:ins w:id="144" w:author="Lee Feng" w:date="2018-11-12T00:24:00Z"/>
        </w:rPr>
      </w:pPr>
      <w:ins w:id="145" w:author="Lee Feng" w:date="2018-11-12T00:24:00Z">
        <w:r>
          <w:rPr/>
          <w:fldChar w:fldCharType="begin"/>
        </w:r>
      </w:ins>
      <w:ins w:id="146" w:author="Lee Feng" w:date="2018-11-12T00:24:00Z">
        <w:r>
          <w:rPr>
            <w:rStyle w:val="18"/>
          </w:rPr>
          <w:instrText xml:space="preserve"> </w:instrText>
        </w:r>
      </w:ins>
      <w:ins w:id="147" w:author="Lee Feng" w:date="2018-11-12T00:24:00Z">
        <w:r>
          <w:rPr/>
          <w:instrText xml:space="preserve">HYPERLINK \l "_Toc529745604"</w:instrText>
        </w:r>
      </w:ins>
      <w:ins w:id="148" w:author="Lee Feng" w:date="2018-11-12T00:24:00Z">
        <w:r>
          <w:rPr>
            <w:rStyle w:val="18"/>
          </w:rPr>
          <w:instrText xml:space="preserve"> </w:instrText>
        </w:r>
      </w:ins>
      <w:ins w:id="149" w:author="Lee Feng" w:date="2018-11-12T00:24:00Z">
        <w:r>
          <w:rPr/>
          <w:fldChar w:fldCharType="separate"/>
        </w:r>
      </w:ins>
      <w:ins w:id="150" w:author="Lee Feng" w:date="2018-11-12T00:24:00Z">
        <w:r>
          <w:rPr>
            <w:rStyle w:val="18"/>
          </w:rPr>
          <w:t>1. 数据来源</w:t>
        </w:r>
      </w:ins>
      <w:ins w:id="151" w:author="Lee Feng" w:date="2018-11-12T00:24:00Z">
        <w:r>
          <w:rPr/>
          <w:tab/>
        </w:r>
      </w:ins>
      <w:ins w:id="152" w:author="Lee Feng" w:date="2018-11-12T00:24:00Z">
        <w:r>
          <w:rPr/>
          <w:fldChar w:fldCharType="begin"/>
        </w:r>
      </w:ins>
      <w:ins w:id="153" w:author="Lee Feng" w:date="2018-11-12T00:24:00Z">
        <w:r>
          <w:rPr/>
          <w:instrText xml:space="preserve"> PAGEREF _Toc529745604 \h </w:instrText>
        </w:r>
      </w:ins>
      <w:r>
        <w:fldChar w:fldCharType="separate"/>
      </w:r>
      <w:ins w:id="154" w:author="Lee Feng" w:date="2018-11-12T00:24:00Z">
        <w:r>
          <w:rPr/>
          <w:t>14</w:t>
        </w:r>
      </w:ins>
      <w:ins w:id="155" w:author="Lee Feng" w:date="2018-11-12T00:24:00Z">
        <w:r>
          <w:rPr/>
          <w:fldChar w:fldCharType="end"/>
        </w:r>
      </w:ins>
      <w:ins w:id="156" w:author="Lee Feng" w:date="2018-11-12T00:24:00Z">
        <w:r>
          <w:rPr/>
          <w:fldChar w:fldCharType="end"/>
        </w:r>
      </w:ins>
    </w:p>
    <w:p>
      <w:pPr>
        <w:pStyle w:val="12"/>
        <w:tabs>
          <w:tab w:val="right" w:leader="dot" w:pos="8296"/>
        </w:tabs>
        <w:rPr>
          <w:ins w:id="157" w:author="Lee Feng" w:date="2018-11-12T00:24:00Z"/>
        </w:rPr>
      </w:pPr>
      <w:ins w:id="158" w:author="Lee Feng" w:date="2018-11-12T00:24:00Z">
        <w:r>
          <w:rPr/>
          <w:fldChar w:fldCharType="begin"/>
        </w:r>
      </w:ins>
      <w:ins w:id="159" w:author="Lee Feng" w:date="2018-11-12T00:24:00Z">
        <w:r>
          <w:rPr>
            <w:rStyle w:val="18"/>
          </w:rPr>
          <w:instrText xml:space="preserve"> </w:instrText>
        </w:r>
      </w:ins>
      <w:ins w:id="160" w:author="Lee Feng" w:date="2018-11-12T00:24:00Z">
        <w:r>
          <w:rPr/>
          <w:instrText xml:space="preserve">HYPERLINK \l "_Toc529745605"</w:instrText>
        </w:r>
      </w:ins>
      <w:ins w:id="161" w:author="Lee Feng" w:date="2018-11-12T00:24:00Z">
        <w:r>
          <w:rPr>
            <w:rStyle w:val="18"/>
          </w:rPr>
          <w:instrText xml:space="preserve"> </w:instrText>
        </w:r>
      </w:ins>
      <w:ins w:id="162" w:author="Lee Feng" w:date="2018-11-12T00:24:00Z">
        <w:r>
          <w:rPr/>
          <w:fldChar w:fldCharType="separate"/>
        </w:r>
      </w:ins>
      <w:ins w:id="163" w:author="Lee Feng" w:date="2018-11-12T00:24:00Z">
        <w:r>
          <w:rPr>
            <w:rStyle w:val="18"/>
          </w:rPr>
          <w:t>2. 数据质量审查</w:t>
        </w:r>
      </w:ins>
      <w:ins w:id="164" w:author="Lee Feng" w:date="2018-11-12T00:24:00Z">
        <w:r>
          <w:rPr/>
          <w:tab/>
        </w:r>
      </w:ins>
      <w:ins w:id="165" w:author="Lee Feng" w:date="2018-11-12T00:24:00Z">
        <w:r>
          <w:rPr/>
          <w:fldChar w:fldCharType="begin"/>
        </w:r>
      </w:ins>
      <w:ins w:id="166" w:author="Lee Feng" w:date="2018-11-12T00:24:00Z">
        <w:r>
          <w:rPr/>
          <w:instrText xml:space="preserve"> PAGEREF _Toc529745605 \h </w:instrText>
        </w:r>
      </w:ins>
      <w:r>
        <w:fldChar w:fldCharType="separate"/>
      </w:r>
      <w:ins w:id="167" w:author="Lee Feng" w:date="2018-11-12T00:24:00Z">
        <w:r>
          <w:rPr/>
          <w:t>15</w:t>
        </w:r>
      </w:ins>
      <w:ins w:id="168" w:author="Lee Feng" w:date="2018-11-12T00:24:00Z">
        <w:r>
          <w:rPr/>
          <w:fldChar w:fldCharType="end"/>
        </w:r>
      </w:ins>
      <w:ins w:id="169" w:author="Lee Feng" w:date="2018-11-12T00:24:00Z">
        <w:r>
          <w:rPr/>
          <w:fldChar w:fldCharType="end"/>
        </w:r>
      </w:ins>
    </w:p>
    <w:p>
      <w:pPr>
        <w:pStyle w:val="12"/>
        <w:tabs>
          <w:tab w:val="right" w:leader="dot" w:pos="8296"/>
        </w:tabs>
        <w:rPr>
          <w:ins w:id="170" w:author="Lee Feng" w:date="2018-11-12T00:24:00Z"/>
        </w:rPr>
      </w:pPr>
      <w:ins w:id="171" w:author="Lee Feng" w:date="2018-11-12T00:24:00Z">
        <w:r>
          <w:rPr/>
          <w:fldChar w:fldCharType="begin"/>
        </w:r>
      </w:ins>
      <w:ins w:id="172" w:author="Lee Feng" w:date="2018-11-12T00:24:00Z">
        <w:r>
          <w:rPr>
            <w:rStyle w:val="18"/>
          </w:rPr>
          <w:instrText xml:space="preserve"> </w:instrText>
        </w:r>
      </w:ins>
      <w:ins w:id="173" w:author="Lee Feng" w:date="2018-11-12T00:24:00Z">
        <w:r>
          <w:rPr/>
          <w:instrText xml:space="preserve">HYPERLINK \l "_Toc529745606"</w:instrText>
        </w:r>
      </w:ins>
      <w:ins w:id="174" w:author="Lee Feng" w:date="2018-11-12T00:24:00Z">
        <w:r>
          <w:rPr>
            <w:rStyle w:val="18"/>
          </w:rPr>
          <w:instrText xml:space="preserve"> </w:instrText>
        </w:r>
      </w:ins>
      <w:ins w:id="175" w:author="Lee Feng" w:date="2018-11-12T00:24:00Z">
        <w:r>
          <w:rPr/>
          <w:fldChar w:fldCharType="separate"/>
        </w:r>
      </w:ins>
      <w:ins w:id="176" w:author="Lee Feng" w:date="2018-11-12T00:24:00Z">
        <w:r>
          <w:rPr>
            <w:rStyle w:val="18"/>
          </w:rPr>
          <w:t>3. 结果分析</w:t>
        </w:r>
      </w:ins>
      <w:ins w:id="177" w:author="Lee Feng" w:date="2018-11-12T00:24:00Z">
        <w:r>
          <w:rPr/>
          <w:tab/>
        </w:r>
      </w:ins>
      <w:ins w:id="178" w:author="Lee Feng" w:date="2018-11-12T00:24:00Z">
        <w:r>
          <w:rPr/>
          <w:fldChar w:fldCharType="begin"/>
        </w:r>
      </w:ins>
      <w:ins w:id="179" w:author="Lee Feng" w:date="2018-11-12T00:24:00Z">
        <w:r>
          <w:rPr/>
          <w:instrText xml:space="preserve"> PAGEREF _Toc529745606 \h </w:instrText>
        </w:r>
      </w:ins>
      <w:r>
        <w:fldChar w:fldCharType="separate"/>
      </w:r>
      <w:ins w:id="180" w:author="Lee Feng" w:date="2018-11-12T00:24:00Z">
        <w:r>
          <w:rPr/>
          <w:t>15</w:t>
        </w:r>
      </w:ins>
      <w:ins w:id="181" w:author="Lee Feng" w:date="2018-11-12T00:24:00Z">
        <w:r>
          <w:rPr/>
          <w:fldChar w:fldCharType="end"/>
        </w:r>
      </w:ins>
      <w:ins w:id="182" w:author="Lee Feng" w:date="2018-11-12T00:24:00Z">
        <w:r>
          <w:rPr/>
          <w:fldChar w:fldCharType="end"/>
        </w:r>
      </w:ins>
    </w:p>
    <w:p>
      <w:pPr>
        <w:pStyle w:val="12"/>
        <w:tabs>
          <w:tab w:val="right" w:leader="dot" w:pos="8296"/>
        </w:tabs>
        <w:rPr>
          <w:ins w:id="183" w:author="Lee Feng" w:date="2018-11-12T00:24:00Z"/>
        </w:rPr>
      </w:pPr>
      <w:ins w:id="184" w:author="Lee Feng" w:date="2018-11-12T00:24:00Z">
        <w:r>
          <w:rPr/>
          <w:fldChar w:fldCharType="begin"/>
        </w:r>
      </w:ins>
      <w:ins w:id="185" w:author="Lee Feng" w:date="2018-11-12T00:24:00Z">
        <w:r>
          <w:rPr>
            <w:rStyle w:val="18"/>
          </w:rPr>
          <w:instrText xml:space="preserve"> </w:instrText>
        </w:r>
      </w:ins>
      <w:ins w:id="186" w:author="Lee Feng" w:date="2018-11-12T00:24:00Z">
        <w:r>
          <w:rPr/>
          <w:instrText xml:space="preserve">HYPERLINK \l "_Toc529745607"</w:instrText>
        </w:r>
      </w:ins>
      <w:ins w:id="187" w:author="Lee Feng" w:date="2018-11-12T00:24:00Z">
        <w:r>
          <w:rPr>
            <w:rStyle w:val="18"/>
          </w:rPr>
          <w:instrText xml:space="preserve"> </w:instrText>
        </w:r>
      </w:ins>
      <w:ins w:id="188" w:author="Lee Feng" w:date="2018-11-12T00:24:00Z">
        <w:r>
          <w:rPr/>
          <w:fldChar w:fldCharType="separate"/>
        </w:r>
      </w:ins>
      <w:ins w:id="189" w:author="Lee Feng" w:date="2018-11-12T00:24:00Z">
        <w:r>
          <w:rPr>
            <w:rStyle w:val="18"/>
          </w:rPr>
          <w:t>5. 横比价格指数的实际应用</w:t>
        </w:r>
      </w:ins>
      <w:ins w:id="190" w:author="Lee Feng" w:date="2018-11-12T00:24:00Z">
        <w:r>
          <w:rPr/>
          <w:tab/>
        </w:r>
      </w:ins>
      <w:ins w:id="191" w:author="Lee Feng" w:date="2018-11-12T00:24:00Z">
        <w:r>
          <w:rPr/>
          <w:fldChar w:fldCharType="begin"/>
        </w:r>
      </w:ins>
      <w:ins w:id="192" w:author="Lee Feng" w:date="2018-11-12T00:24:00Z">
        <w:r>
          <w:rPr/>
          <w:instrText xml:space="preserve"> PAGEREF _Toc529745607 \h </w:instrText>
        </w:r>
      </w:ins>
      <w:r>
        <w:fldChar w:fldCharType="separate"/>
      </w:r>
      <w:ins w:id="193" w:author="Lee Feng" w:date="2018-11-12T00:24:00Z">
        <w:r>
          <w:rPr/>
          <w:t>16</w:t>
        </w:r>
      </w:ins>
      <w:ins w:id="194" w:author="Lee Feng" w:date="2018-11-12T00:24:00Z">
        <w:r>
          <w:rPr/>
          <w:fldChar w:fldCharType="end"/>
        </w:r>
      </w:ins>
      <w:ins w:id="195" w:author="Lee Feng" w:date="2018-11-12T00:24:00Z">
        <w:r>
          <w:rPr/>
          <w:fldChar w:fldCharType="end"/>
        </w:r>
      </w:ins>
    </w:p>
    <w:p>
      <w:pPr>
        <w:pStyle w:val="13"/>
        <w:tabs>
          <w:tab w:val="right" w:leader="dot" w:pos="8296"/>
        </w:tabs>
        <w:rPr>
          <w:ins w:id="196" w:author="Lee Feng" w:date="2018-11-12T00:24:00Z"/>
          <w:rFonts w:cs="Times New Roman"/>
          <w:kern w:val="2"/>
          <w:sz w:val="21"/>
        </w:rPr>
      </w:pPr>
      <w:ins w:id="197" w:author="Lee Feng" w:date="2018-11-12T00:24:00Z">
        <w:r>
          <w:rPr/>
          <w:fldChar w:fldCharType="begin"/>
        </w:r>
      </w:ins>
      <w:ins w:id="198" w:author="Lee Feng" w:date="2018-11-12T00:24:00Z">
        <w:r>
          <w:rPr>
            <w:rStyle w:val="18"/>
          </w:rPr>
          <w:instrText xml:space="preserve"> </w:instrText>
        </w:r>
      </w:ins>
      <w:ins w:id="199" w:author="Lee Feng" w:date="2018-11-12T00:24:00Z">
        <w:r>
          <w:rPr/>
          <w:instrText xml:space="preserve">HYPERLINK \l "_Toc529745608"</w:instrText>
        </w:r>
      </w:ins>
      <w:ins w:id="200" w:author="Lee Feng" w:date="2018-11-12T00:24:00Z">
        <w:r>
          <w:rPr>
            <w:rStyle w:val="18"/>
          </w:rPr>
          <w:instrText xml:space="preserve"> </w:instrText>
        </w:r>
      </w:ins>
      <w:ins w:id="201" w:author="Lee Feng" w:date="2018-11-12T00:24:00Z">
        <w:r>
          <w:rPr/>
          <w:fldChar w:fldCharType="separate"/>
        </w:r>
      </w:ins>
      <w:ins w:id="202" w:author="Lee Feng" w:date="2018-11-12T00:24:00Z">
        <w:r>
          <w:rPr>
            <w:rStyle w:val="18"/>
          </w:rPr>
          <w:t>三、结论与思考</w:t>
        </w:r>
      </w:ins>
      <w:ins w:id="203" w:author="Lee Feng" w:date="2018-11-12T00:24:00Z">
        <w:r>
          <w:rPr/>
          <w:tab/>
        </w:r>
      </w:ins>
      <w:ins w:id="204" w:author="Lee Feng" w:date="2018-11-12T00:24:00Z">
        <w:r>
          <w:rPr/>
          <w:fldChar w:fldCharType="begin"/>
        </w:r>
      </w:ins>
      <w:ins w:id="205" w:author="Lee Feng" w:date="2018-11-12T00:24:00Z">
        <w:r>
          <w:rPr/>
          <w:instrText xml:space="preserve"> PAGEREF _Toc529745608 \h </w:instrText>
        </w:r>
      </w:ins>
      <w:r>
        <w:fldChar w:fldCharType="separate"/>
      </w:r>
      <w:ins w:id="206" w:author="Lee Feng" w:date="2018-11-12T00:24:00Z">
        <w:r>
          <w:rPr/>
          <w:t>17</w:t>
        </w:r>
      </w:ins>
      <w:ins w:id="207" w:author="Lee Feng" w:date="2018-11-12T00:24:00Z">
        <w:r>
          <w:rPr/>
          <w:fldChar w:fldCharType="end"/>
        </w:r>
      </w:ins>
      <w:ins w:id="208" w:author="Lee Feng" w:date="2018-11-12T00:24:00Z">
        <w:r>
          <w:rPr/>
          <w:fldChar w:fldCharType="end"/>
        </w:r>
      </w:ins>
    </w:p>
    <w:p>
      <w:pPr>
        <w:pStyle w:val="13"/>
        <w:tabs>
          <w:tab w:val="right" w:leader="dot" w:pos="8296"/>
        </w:tabs>
        <w:rPr>
          <w:del w:id="209" w:author="Lee Feng" w:date="2018-11-12T00:24:00Z"/>
          <w:rFonts w:cs="Times New Roman"/>
          <w:kern w:val="2"/>
          <w:sz w:val="21"/>
        </w:rPr>
      </w:pPr>
      <w:del w:id="210" w:author="Lee Feng" w:date="2018-11-12T00:24:00Z">
        <w:r>
          <w:rPr>
            <w:rStyle w:val="18"/>
            <w:rFonts w:hint="eastAsia"/>
          </w:rPr>
          <w:delText>一、文献回顾</w:delText>
        </w:r>
      </w:del>
      <w:del w:id="211" w:author="Lee Feng" w:date="2018-11-12T00:24:00Z">
        <w:r>
          <w:rPr/>
          <w:tab/>
        </w:r>
      </w:del>
      <w:del w:id="212" w:author="Lee Feng" w:date="2018-11-12T00:24:00Z">
        <w:r>
          <w:rPr/>
          <w:delText>1</w:delText>
        </w:r>
      </w:del>
    </w:p>
    <w:p>
      <w:pPr>
        <w:pStyle w:val="8"/>
        <w:tabs>
          <w:tab w:val="right" w:leader="dot" w:pos="8296"/>
        </w:tabs>
        <w:rPr>
          <w:del w:id="213" w:author="Lee Feng" w:date="2018-11-12T00:24:00Z"/>
          <w:rFonts w:cs="Times New Roman"/>
          <w:kern w:val="2"/>
          <w:sz w:val="21"/>
        </w:rPr>
      </w:pPr>
      <w:del w:id="214" w:author="Lee Feng" w:date="2018-11-12T00:24:00Z">
        <w:r>
          <w:rPr>
            <w:rStyle w:val="18"/>
            <w:rFonts w:hint="eastAsia"/>
          </w:rPr>
          <w:delText>（一）购买力平价方法</w:delText>
        </w:r>
      </w:del>
      <w:del w:id="215" w:author="Lee Feng" w:date="2018-11-12T00:24:00Z">
        <w:r>
          <w:rPr/>
          <w:tab/>
        </w:r>
      </w:del>
      <w:del w:id="216" w:author="Lee Feng" w:date="2018-11-12T00:24:00Z">
        <w:r>
          <w:rPr/>
          <w:delText>2</w:delText>
        </w:r>
      </w:del>
    </w:p>
    <w:p>
      <w:pPr>
        <w:pStyle w:val="12"/>
        <w:tabs>
          <w:tab w:val="right" w:leader="dot" w:pos="8296"/>
        </w:tabs>
        <w:rPr>
          <w:del w:id="217" w:author="Lee Feng" w:date="2018-11-12T00:24:00Z"/>
        </w:rPr>
      </w:pPr>
      <w:del w:id="218" w:author="Lee Feng" w:date="2018-11-12T00:24:00Z">
        <w:r>
          <w:rPr>
            <w:rStyle w:val="18"/>
          </w:rPr>
          <w:delText xml:space="preserve">1. </w:delText>
        </w:r>
      </w:del>
      <w:del w:id="219" w:author="Lee Feng" w:date="2018-11-12T00:24:00Z">
        <w:r>
          <w:rPr>
            <w:rStyle w:val="18"/>
            <w:rFonts w:hint="eastAsia"/>
          </w:rPr>
          <w:delText>国际比较项目下的购买力平价</w:delText>
        </w:r>
      </w:del>
      <w:del w:id="220" w:author="Lee Feng" w:date="2018-11-12T00:24:00Z">
        <w:r>
          <w:rPr/>
          <w:tab/>
        </w:r>
      </w:del>
      <w:del w:id="221" w:author="Lee Feng" w:date="2018-11-12T00:24:00Z">
        <w:r>
          <w:rPr/>
          <w:delText>2</w:delText>
        </w:r>
      </w:del>
    </w:p>
    <w:p>
      <w:pPr>
        <w:pStyle w:val="12"/>
        <w:tabs>
          <w:tab w:val="right" w:leader="dot" w:pos="8296"/>
        </w:tabs>
        <w:rPr>
          <w:del w:id="222" w:author="Lee Feng" w:date="2018-11-12T00:24:00Z"/>
        </w:rPr>
      </w:pPr>
      <w:del w:id="223" w:author="Lee Feng" w:date="2018-11-12T00:24:00Z">
        <w:r>
          <w:rPr>
            <w:rStyle w:val="18"/>
          </w:rPr>
          <w:delText xml:space="preserve">2. </w:delText>
        </w:r>
      </w:del>
      <w:del w:id="224" w:author="Lee Feng" w:date="2018-11-12T00:24:00Z">
        <w:r>
          <w:rPr>
            <w:rStyle w:val="18"/>
            <w:rFonts w:hint="eastAsia"/>
          </w:rPr>
          <w:delText>国际比较项目下的价格水平指数</w:delText>
        </w:r>
      </w:del>
      <w:del w:id="225" w:author="Lee Feng" w:date="2018-11-12T00:24:00Z">
        <w:r>
          <w:rPr/>
          <w:tab/>
        </w:r>
      </w:del>
      <w:del w:id="226" w:author="Lee Feng" w:date="2018-11-12T00:24:00Z">
        <w:r>
          <w:rPr/>
          <w:delText>7</w:delText>
        </w:r>
      </w:del>
    </w:p>
    <w:p>
      <w:pPr>
        <w:pStyle w:val="12"/>
        <w:tabs>
          <w:tab w:val="right" w:leader="dot" w:pos="8296"/>
        </w:tabs>
        <w:rPr>
          <w:del w:id="227" w:author="Lee Feng" w:date="2018-11-12T00:24:00Z"/>
        </w:rPr>
      </w:pPr>
      <w:del w:id="228" w:author="Lee Feng" w:date="2018-11-12T00:24:00Z">
        <w:r>
          <w:rPr>
            <w:rStyle w:val="18"/>
          </w:rPr>
          <w:delText>3</w:delText>
        </w:r>
      </w:del>
      <w:del w:id="229" w:author="Lee Feng" w:date="2018-11-12T00:24:00Z">
        <w:r>
          <w:rPr>
            <w:rStyle w:val="18"/>
            <w:rFonts w:hint="eastAsia"/>
          </w:rPr>
          <w:delText>．国际比较项目的局限性</w:delText>
        </w:r>
      </w:del>
      <w:del w:id="230" w:author="Lee Feng" w:date="2018-11-12T00:24:00Z">
        <w:r>
          <w:rPr/>
          <w:tab/>
        </w:r>
      </w:del>
      <w:del w:id="231" w:author="Lee Feng" w:date="2018-11-12T00:24:00Z">
        <w:r>
          <w:rPr/>
          <w:delText>8</w:delText>
        </w:r>
      </w:del>
    </w:p>
    <w:p>
      <w:pPr>
        <w:pStyle w:val="8"/>
        <w:tabs>
          <w:tab w:val="right" w:leader="dot" w:pos="8296"/>
        </w:tabs>
        <w:rPr>
          <w:del w:id="232" w:author="Lee Feng" w:date="2018-11-12T00:24:00Z"/>
          <w:rFonts w:cs="Times New Roman"/>
          <w:kern w:val="2"/>
          <w:sz w:val="21"/>
        </w:rPr>
      </w:pPr>
      <w:del w:id="233" w:author="Lee Feng" w:date="2018-11-12T00:24:00Z">
        <w:r>
          <w:rPr>
            <w:rStyle w:val="18"/>
            <w:rFonts w:hint="eastAsia"/>
          </w:rPr>
          <w:delText>（二）改进的区域间价格指数体系</w:delText>
        </w:r>
      </w:del>
      <w:del w:id="234" w:author="Lee Feng" w:date="2018-11-12T00:24:00Z">
        <w:r>
          <w:rPr/>
          <w:tab/>
        </w:r>
      </w:del>
      <w:del w:id="235" w:author="Lee Feng" w:date="2018-11-12T00:24:00Z">
        <w:r>
          <w:rPr/>
          <w:delText>9</w:delText>
        </w:r>
      </w:del>
    </w:p>
    <w:p>
      <w:pPr>
        <w:pStyle w:val="13"/>
        <w:tabs>
          <w:tab w:val="right" w:leader="dot" w:pos="8296"/>
        </w:tabs>
        <w:rPr>
          <w:del w:id="236" w:author="Lee Feng" w:date="2018-11-12T00:24:00Z"/>
          <w:rFonts w:cs="Times New Roman"/>
          <w:kern w:val="2"/>
          <w:sz w:val="21"/>
        </w:rPr>
      </w:pPr>
      <w:del w:id="237" w:author="Lee Feng" w:date="2018-11-12T00:24:00Z">
        <w:r>
          <w:rPr>
            <w:rStyle w:val="18"/>
            <w:rFonts w:hint="eastAsia"/>
          </w:rPr>
          <w:delText>二、横比价格指数</w:delText>
        </w:r>
      </w:del>
      <w:del w:id="238" w:author="Lee Feng" w:date="2018-11-12T00:24:00Z">
        <w:r>
          <w:rPr/>
          <w:tab/>
        </w:r>
      </w:del>
      <w:del w:id="239" w:author="Lee Feng" w:date="2018-11-12T00:24:00Z">
        <w:r>
          <w:rPr/>
          <w:delText>11</w:delText>
        </w:r>
      </w:del>
    </w:p>
    <w:p>
      <w:pPr>
        <w:pStyle w:val="8"/>
        <w:tabs>
          <w:tab w:val="right" w:leader="dot" w:pos="8296"/>
        </w:tabs>
        <w:rPr>
          <w:del w:id="240" w:author="Lee Feng" w:date="2018-11-12T00:24:00Z"/>
          <w:rFonts w:cs="Times New Roman"/>
          <w:kern w:val="2"/>
          <w:sz w:val="21"/>
        </w:rPr>
      </w:pPr>
      <w:del w:id="241" w:author="Lee Feng" w:date="2018-11-12T00:24:00Z">
        <w:r>
          <w:rPr>
            <w:rStyle w:val="18"/>
            <w:rFonts w:hint="eastAsia"/>
          </w:rPr>
          <w:delText>（一）横比价格指数的介绍</w:delText>
        </w:r>
      </w:del>
      <w:del w:id="242" w:author="Lee Feng" w:date="2018-11-12T00:24:00Z">
        <w:r>
          <w:rPr/>
          <w:tab/>
        </w:r>
      </w:del>
      <w:del w:id="243" w:author="Lee Feng" w:date="2018-11-12T00:24:00Z">
        <w:r>
          <w:rPr/>
          <w:delText>11</w:delText>
        </w:r>
      </w:del>
    </w:p>
    <w:p>
      <w:pPr>
        <w:pStyle w:val="8"/>
        <w:tabs>
          <w:tab w:val="right" w:leader="dot" w:pos="8296"/>
        </w:tabs>
        <w:rPr>
          <w:del w:id="244" w:author="Lee Feng" w:date="2018-11-12T00:24:00Z"/>
          <w:rFonts w:cs="Times New Roman"/>
          <w:kern w:val="2"/>
          <w:sz w:val="21"/>
        </w:rPr>
      </w:pPr>
      <w:del w:id="245" w:author="Lee Feng" w:date="2018-11-12T00:24:00Z">
        <w:r>
          <w:rPr>
            <w:rStyle w:val="18"/>
            <w:rFonts w:hint="eastAsia"/>
          </w:rPr>
          <w:delText>（二）横比价格指数的实证研究</w:delText>
        </w:r>
      </w:del>
      <w:del w:id="246" w:author="Lee Feng" w:date="2018-11-12T00:24:00Z">
        <w:r>
          <w:rPr/>
          <w:tab/>
        </w:r>
      </w:del>
      <w:del w:id="247" w:author="Lee Feng" w:date="2018-11-12T00:24:00Z">
        <w:r>
          <w:rPr/>
          <w:delText>12</w:delText>
        </w:r>
      </w:del>
    </w:p>
    <w:p>
      <w:pPr>
        <w:pStyle w:val="12"/>
        <w:tabs>
          <w:tab w:val="right" w:leader="dot" w:pos="8296"/>
        </w:tabs>
        <w:rPr>
          <w:del w:id="248" w:author="Lee Feng" w:date="2018-11-12T00:24:00Z"/>
        </w:rPr>
      </w:pPr>
      <w:del w:id="249" w:author="Lee Feng" w:date="2018-11-12T00:24:00Z">
        <w:r>
          <w:rPr>
            <w:rStyle w:val="18"/>
          </w:rPr>
          <w:delText xml:space="preserve">1. </w:delText>
        </w:r>
      </w:del>
      <w:del w:id="250" w:author="Lee Feng" w:date="2018-11-12T00:24:00Z">
        <w:r>
          <w:rPr>
            <w:rStyle w:val="18"/>
            <w:rFonts w:hint="eastAsia"/>
          </w:rPr>
          <w:delText>数据来源</w:delText>
        </w:r>
      </w:del>
      <w:del w:id="251" w:author="Lee Feng" w:date="2018-11-12T00:24:00Z">
        <w:r>
          <w:rPr/>
          <w:tab/>
        </w:r>
      </w:del>
      <w:del w:id="252" w:author="Lee Feng" w:date="2018-11-12T00:24:00Z">
        <w:r>
          <w:rPr/>
          <w:delText>12</w:delText>
        </w:r>
      </w:del>
    </w:p>
    <w:p>
      <w:pPr>
        <w:pStyle w:val="12"/>
        <w:tabs>
          <w:tab w:val="right" w:leader="dot" w:pos="8296"/>
        </w:tabs>
        <w:rPr>
          <w:del w:id="253" w:author="Lee Feng" w:date="2018-11-12T00:24:00Z"/>
        </w:rPr>
      </w:pPr>
      <w:del w:id="254" w:author="Lee Feng" w:date="2018-11-12T00:24:00Z">
        <w:r>
          <w:rPr>
            <w:rStyle w:val="18"/>
          </w:rPr>
          <w:delText xml:space="preserve">2. </w:delText>
        </w:r>
      </w:del>
      <w:del w:id="255" w:author="Lee Feng" w:date="2018-11-12T00:24:00Z">
        <w:r>
          <w:rPr>
            <w:rStyle w:val="18"/>
            <w:rFonts w:hint="eastAsia"/>
          </w:rPr>
          <w:delText>数据质量审查</w:delText>
        </w:r>
      </w:del>
      <w:del w:id="256" w:author="Lee Feng" w:date="2018-11-12T00:24:00Z">
        <w:r>
          <w:rPr/>
          <w:tab/>
        </w:r>
      </w:del>
      <w:del w:id="257" w:author="Lee Feng" w:date="2018-11-12T00:24:00Z">
        <w:r>
          <w:rPr/>
          <w:delText>13</w:delText>
        </w:r>
      </w:del>
    </w:p>
    <w:p>
      <w:pPr>
        <w:pStyle w:val="12"/>
        <w:tabs>
          <w:tab w:val="right" w:leader="dot" w:pos="8296"/>
        </w:tabs>
        <w:rPr>
          <w:del w:id="258" w:author="Lee Feng" w:date="2018-11-12T00:24:00Z"/>
        </w:rPr>
      </w:pPr>
      <w:del w:id="259" w:author="Lee Feng" w:date="2018-11-12T00:24:00Z">
        <w:r>
          <w:rPr>
            <w:rStyle w:val="18"/>
          </w:rPr>
          <w:delText xml:space="preserve">3. </w:delText>
        </w:r>
      </w:del>
      <w:del w:id="260" w:author="Lee Feng" w:date="2018-11-12T00:24:00Z">
        <w:r>
          <w:rPr>
            <w:rStyle w:val="18"/>
            <w:rFonts w:hint="eastAsia"/>
          </w:rPr>
          <w:delText>结果分析</w:delText>
        </w:r>
      </w:del>
      <w:del w:id="261" w:author="Lee Feng" w:date="2018-11-12T00:24:00Z">
        <w:r>
          <w:rPr/>
          <w:tab/>
        </w:r>
      </w:del>
      <w:del w:id="262" w:author="Lee Feng" w:date="2018-11-12T00:24:00Z">
        <w:r>
          <w:rPr/>
          <w:delText>14</w:delText>
        </w:r>
      </w:del>
    </w:p>
    <w:p>
      <w:pPr>
        <w:pStyle w:val="12"/>
        <w:tabs>
          <w:tab w:val="right" w:leader="dot" w:pos="8296"/>
        </w:tabs>
        <w:rPr>
          <w:del w:id="263" w:author="Lee Feng" w:date="2018-11-12T00:24:00Z"/>
        </w:rPr>
      </w:pPr>
      <w:del w:id="264" w:author="Lee Feng" w:date="2018-11-12T00:24:00Z">
        <w:r>
          <w:rPr>
            <w:rStyle w:val="18"/>
          </w:rPr>
          <w:delText xml:space="preserve">5. </w:delText>
        </w:r>
      </w:del>
      <w:del w:id="265" w:author="Lee Feng" w:date="2018-11-12T00:24:00Z">
        <w:r>
          <w:rPr>
            <w:rStyle w:val="18"/>
            <w:rFonts w:hint="eastAsia"/>
          </w:rPr>
          <w:delText>横比价格指数的实际应用</w:delText>
        </w:r>
      </w:del>
      <w:del w:id="266" w:author="Lee Feng" w:date="2018-11-12T00:24:00Z">
        <w:r>
          <w:rPr/>
          <w:tab/>
        </w:r>
      </w:del>
      <w:del w:id="267" w:author="Lee Feng" w:date="2018-11-12T00:24:00Z">
        <w:r>
          <w:rPr/>
          <w:delText>14</w:delText>
        </w:r>
      </w:del>
    </w:p>
    <w:p>
      <w:pPr>
        <w:pStyle w:val="13"/>
        <w:tabs>
          <w:tab w:val="right" w:leader="dot" w:pos="8296"/>
        </w:tabs>
        <w:rPr>
          <w:del w:id="268" w:author="Lee Feng" w:date="2018-11-12T00:24:00Z"/>
          <w:rFonts w:cs="Times New Roman"/>
          <w:kern w:val="2"/>
          <w:sz w:val="21"/>
        </w:rPr>
      </w:pPr>
      <w:del w:id="269" w:author="Lee Feng" w:date="2018-11-12T00:24:00Z">
        <w:r>
          <w:rPr>
            <w:rStyle w:val="18"/>
            <w:rFonts w:hint="eastAsia"/>
          </w:rPr>
          <w:delText>三、结论与思考</w:delText>
        </w:r>
      </w:del>
      <w:del w:id="270" w:author="Lee Feng" w:date="2018-11-12T00:24:00Z">
        <w:r>
          <w:rPr/>
          <w:tab/>
        </w:r>
      </w:del>
      <w:del w:id="271" w:author="Lee Feng" w:date="2018-11-12T00:24:00Z">
        <w:r>
          <w:rPr/>
          <w:delText>15</w:delText>
        </w:r>
      </w:del>
    </w:p>
    <w:p>
      <w:pPr>
        <w:rPr>
          <w:sz w:val="20"/>
        </w:rPr>
      </w:pPr>
      <w:r>
        <w:rPr>
          <w:rFonts w:cs="Times New Roman"/>
          <w:kern w:val="0"/>
        </w:rPr>
        <w:fldChar w:fldCharType="end"/>
      </w:r>
    </w:p>
    <w:p>
      <w:pPr>
        <w:spacing w:line="480" w:lineRule="exact"/>
        <w:ind w:firstLine="480" w:firstLineChars="200"/>
        <w:jc w:val="left"/>
        <w:rPr>
          <w:rFonts w:ascii="宋体" w:hAnsi="宋体"/>
          <w:sz w:val="24"/>
        </w:rPr>
      </w:pPr>
    </w:p>
    <w:p>
      <w:pPr>
        <w:spacing w:line="480" w:lineRule="exact"/>
        <w:jc w:val="left"/>
        <w:rPr>
          <w:rFonts w:ascii="宋体" w:hAnsi="宋体"/>
          <w:sz w:val="24"/>
        </w:rPr>
      </w:pPr>
    </w:p>
    <w:p>
      <w:pPr>
        <w:spacing w:line="480" w:lineRule="exact"/>
        <w:ind w:firstLine="480" w:firstLineChars="200"/>
        <w:jc w:val="left"/>
        <w:rPr>
          <w:rFonts w:ascii="宋体" w:hAnsi="宋体"/>
          <w:sz w:val="24"/>
        </w:rPr>
      </w:pPr>
    </w:p>
    <w:p>
      <w:pPr>
        <w:spacing w:line="480" w:lineRule="exact"/>
        <w:ind w:firstLine="480" w:firstLineChars="200"/>
        <w:jc w:val="left"/>
        <w:rPr>
          <w:rFonts w:ascii="宋体" w:hAnsi="宋体"/>
          <w:sz w:val="24"/>
        </w:rPr>
      </w:pPr>
    </w:p>
    <w:p>
      <w:pPr>
        <w:spacing w:line="480" w:lineRule="exact"/>
        <w:jc w:val="left"/>
        <w:rPr>
          <w:ins w:id="272" w:author="Lee Feng" w:date="2018-11-12T00:06:00Z"/>
          <w:rFonts w:ascii="宋体" w:hAnsi="宋体"/>
          <w:sz w:val="24"/>
        </w:rPr>
      </w:pPr>
    </w:p>
    <w:p>
      <w:pPr>
        <w:spacing w:line="480" w:lineRule="exact"/>
        <w:jc w:val="left"/>
        <w:rPr>
          <w:ins w:id="273" w:author="Lee Feng" w:date="2018-11-12T00:06:00Z"/>
          <w:rFonts w:ascii="宋体" w:hAnsi="宋体"/>
          <w:sz w:val="24"/>
        </w:rPr>
      </w:pPr>
    </w:p>
    <w:p>
      <w:pPr>
        <w:spacing w:line="480" w:lineRule="exact"/>
        <w:jc w:val="left"/>
        <w:rPr>
          <w:ins w:id="274" w:author="Lee Feng" w:date="2018-11-12T00:06:00Z"/>
          <w:rFonts w:ascii="宋体" w:hAnsi="宋体"/>
          <w:sz w:val="24"/>
        </w:rPr>
      </w:pPr>
    </w:p>
    <w:p>
      <w:pPr>
        <w:spacing w:line="480" w:lineRule="exact"/>
        <w:jc w:val="left"/>
        <w:rPr>
          <w:ins w:id="275" w:author="Lee Feng" w:date="2018-11-12T00:06:00Z"/>
          <w:rFonts w:ascii="宋体" w:hAnsi="宋体"/>
          <w:sz w:val="24"/>
        </w:rPr>
      </w:pPr>
    </w:p>
    <w:p>
      <w:pPr>
        <w:spacing w:line="480" w:lineRule="exact"/>
        <w:ind w:firstLine="480" w:firstLineChars="200"/>
        <w:rPr>
          <w:ins w:id="276" w:author="Lee Feng" w:date="2018-11-12T00:06:00Z"/>
          <w:rFonts w:ascii="宋体" w:hAnsi="宋体"/>
          <w:sz w:val="24"/>
        </w:rPr>
      </w:pPr>
      <w:ins w:id="277" w:author="Lee Feng" w:date="2018-11-12T00:06:00Z">
        <w:r>
          <w:rPr>
            <w:rFonts w:ascii="宋体" w:hAnsi="宋体"/>
            <w:sz w:val="24"/>
          </w:rPr>
          <w:t>【</w:t>
        </w:r>
      </w:ins>
      <w:ins w:id="278" w:author="Lee Feng" w:date="2018-11-12T00:06:00Z">
        <w:r>
          <w:rPr>
            <w:rFonts w:hint="eastAsia" w:ascii="宋体" w:hAnsi="宋体"/>
            <w:sz w:val="24"/>
          </w:rPr>
          <w:t>摘要</w:t>
        </w:r>
      </w:ins>
      <w:ins w:id="279" w:author="Lee Feng" w:date="2018-11-12T00:06:00Z">
        <w:r>
          <w:rPr>
            <w:rFonts w:ascii="宋体" w:hAnsi="宋体"/>
            <w:sz w:val="24"/>
          </w:rPr>
          <w:t>】受生活消费模式、工资薪金水平、产业结构、社会财富及资本聚集程度</w:t>
        </w:r>
      </w:ins>
      <w:ins w:id="280" w:author="Lee Feng" w:date="2018-11-12T00:06:00Z">
        <w:r>
          <w:rPr>
            <w:rFonts w:hint="eastAsia" w:ascii="宋体" w:hAnsi="宋体"/>
            <w:sz w:val="24"/>
          </w:rPr>
          <w:t>等</w:t>
        </w:r>
      </w:ins>
      <w:ins w:id="281" w:author="Lee Feng" w:date="2018-11-12T00:06:00Z">
        <w:r>
          <w:rPr>
            <w:rFonts w:ascii="宋体" w:hAnsi="宋体"/>
            <w:sz w:val="24"/>
          </w:rPr>
          <w:t>多方因素所影响，同一单位的人民币在中国境内所具备的购买力具有区域性差异，</w:t>
        </w:r>
      </w:ins>
      <w:ins w:id="282" w:author="Lee Feng" w:date="2018-11-12T00:06:00Z">
        <w:r>
          <w:rPr>
            <w:sz w:val="24"/>
          </w:rPr>
          <w:t>本文欲对地区间同一法定货币的购买力进行多边比较分析，而国际比较项目购买力平价中的GEKS法及CPD法在进行多边比较时</w:t>
        </w:r>
      </w:ins>
      <w:ins w:id="283" w:author="Lee Feng" w:date="2018-11-12T00:06:00Z">
        <w:r>
          <w:rPr>
            <w:rFonts w:hint="eastAsia" w:ascii="宋体" w:hAnsi="宋体"/>
            <w:sz w:val="24"/>
          </w:rPr>
          <w:t>具有代表性及稳定性，且满足可传递性、基国不变性等特征。</w:t>
        </w:r>
      </w:ins>
      <w:ins w:id="284" w:author="Lee Feng" w:date="2018-11-12T00:06:00Z">
        <w:r>
          <w:rPr>
            <w:sz w:val="24"/>
          </w:rPr>
          <w:t>通过构建基于购买力平价理论的横比价格指数，区域间的</w:t>
        </w:r>
      </w:ins>
      <w:ins w:id="285" w:author="Lee Feng" w:date="2018-11-12T00:06:00Z">
        <w:r>
          <w:rPr>
            <w:rFonts w:hint="eastAsia" w:ascii="宋体" w:hAnsi="宋体"/>
            <w:sz w:val="24"/>
          </w:rPr>
          <w:t>物价水平差异可合理展现，</w:t>
        </w:r>
      </w:ins>
      <w:ins w:id="286" w:author="Lee Feng" w:date="2018-11-12T00:06:00Z">
        <w:r>
          <w:rPr>
            <w:sz w:val="24"/>
          </w:rPr>
          <w:t>由人民币衡量的各地宏观经济数据可得到有效修正，</w:t>
        </w:r>
      </w:ins>
      <w:ins w:id="287" w:author="Lee Feng" w:date="2018-11-12T00:06:00Z">
        <w:r>
          <w:rPr>
            <w:rFonts w:hint="eastAsia" w:ascii="宋体" w:hAnsi="宋体"/>
            <w:sz w:val="24"/>
          </w:rPr>
          <w:t>企业也可根据各地物价水平更有针对性的选择投资地。</w:t>
        </w:r>
      </w:ins>
    </w:p>
    <w:p>
      <w:pPr>
        <w:spacing w:line="480" w:lineRule="exact"/>
        <w:jc w:val="left"/>
        <w:rPr>
          <w:ins w:id="288" w:author="Lee Feng" w:date="2018-11-12T00:06:00Z"/>
          <w:rFonts w:ascii="宋体" w:hAnsi="宋体"/>
          <w:sz w:val="24"/>
        </w:rPr>
      </w:pPr>
    </w:p>
    <w:p>
      <w:pPr>
        <w:spacing w:line="480" w:lineRule="exact"/>
        <w:jc w:val="left"/>
        <w:rPr>
          <w:ins w:id="289" w:author="Lee Feng" w:date="2018-11-12T00:06:00Z"/>
          <w:rFonts w:ascii="宋体" w:hAnsi="宋体"/>
          <w:sz w:val="24"/>
        </w:rPr>
      </w:pPr>
    </w:p>
    <w:p>
      <w:pPr>
        <w:spacing w:line="480" w:lineRule="exact"/>
        <w:jc w:val="left"/>
        <w:rPr>
          <w:ins w:id="290" w:author="Lee Feng" w:date="2018-11-12T00:06:00Z"/>
          <w:rFonts w:ascii="宋体" w:hAnsi="宋体"/>
          <w:sz w:val="24"/>
        </w:rPr>
      </w:pPr>
    </w:p>
    <w:p>
      <w:pPr>
        <w:spacing w:line="480" w:lineRule="exact"/>
        <w:jc w:val="left"/>
        <w:rPr>
          <w:ins w:id="291" w:author="Lee Feng" w:date="2018-11-12T00:06:00Z"/>
          <w:rFonts w:ascii="宋体" w:hAnsi="宋体"/>
          <w:sz w:val="24"/>
        </w:rPr>
      </w:pPr>
    </w:p>
    <w:p>
      <w:pPr>
        <w:spacing w:line="480" w:lineRule="exact"/>
        <w:jc w:val="left"/>
        <w:rPr>
          <w:ins w:id="292" w:author="Lee Feng" w:date="2018-11-12T00:06:00Z"/>
          <w:rFonts w:ascii="宋体" w:hAnsi="宋体"/>
          <w:sz w:val="24"/>
        </w:rPr>
      </w:pPr>
    </w:p>
    <w:p>
      <w:pPr>
        <w:spacing w:line="480" w:lineRule="exact"/>
        <w:jc w:val="left"/>
        <w:rPr>
          <w:ins w:id="293" w:author="Lee Feng" w:date="2018-11-12T00:06:00Z"/>
          <w:rFonts w:ascii="宋体" w:hAnsi="宋体"/>
          <w:sz w:val="24"/>
        </w:rPr>
      </w:pPr>
    </w:p>
    <w:p>
      <w:pPr>
        <w:spacing w:line="480" w:lineRule="exact"/>
        <w:jc w:val="left"/>
        <w:rPr>
          <w:ins w:id="294" w:author="Lee Feng" w:date="2018-11-12T00:06:00Z"/>
          <w:rFonts w:ascii="宋体" w:hAnsi="宋体"/>
          <w:sz w:val="24"/>
        </w:rPr>
      </w:pPr>
    </w:p>
    <w:p>
      <w:pPr>
        <w:spacing w:line="480" w:lineRule="exact"/>
        <w:jc w:val="left"/>
        <w:rPr>
          <w:ins w:id="295" w:author="Lee Feng" w:date="2018-11-12T00:06:00Z"/>
          <w:rFonts w:ascii="宋体" w:hAnsi="宋体"/>
          <w:sz w:val="24"/>
        </w:rPr>
      </w:pPr>
    </w:p>
    <w:p>
      <w:pPr>
        <w:spacing w:line="480" w:lineRule="exact"/>
        <w:jc w:val="left"/>
        <w:rPr>
          <w:ins w:id="296" w:author="Lee Feng" w:date="2018-11-12T00:06:00Z"/>
          <w:rFonts w:ascii="宋体" w:hAnsi="宋体"/>
          <w:sz w:val="24"/>
        </w:rPr>
      </w:pPr>
    </w:p>
    <w:p>
      <w:pPr>
        <w:spacing w:line="480" w:lineRule="exact"/>
        <w:jc w:val="left"/>
        <w:rPr>
          <w:ins w:id="297" w:author="Lee Feng" w:date="2018-11-12T00:06:00Z"/>
          <w:rFonts w:ascii="宋体" w:hAnsi="宋体"/>
          <w:sz w:val="24"/>
        </w:rPr>
      </w:pPr>
    </w:p>
    <w:p>
      <w:pPr>
        <w:spacing w:line="480" w:lineRule="exact"/>
        <w:jc w:val="left"/>
        <w:rPr>
          <w:ins w:id="298" w:author="Lee Feng" w:date="2018-11-12T00:06:00Z"/>
          <w:rFonts w:ascii="宋体" w:hAnsi="宋体"/>
          <w:sz w:val="24"/>
        </w:rPr>
      </w:pPr>
    </w:p>
    <w:p>
      <w:pPr>
        <w:spacing w:line="480" w:lineRule="exact"/>
        <w:jc w:val="left"/>
        <w:rPr>
          <w:ins w:id="299" w:author="Lee Feng" w:date="2018-11-12T00:06:00Z"/>
          <w:rFonts w:ascii="宋体" w:hAnsi="宋体"/>
          <w:sz w:val="24"/>
        </w:rPr>
      </w:pPr>
    </w:p>
    <w:p>
      <w:pPr>
        <w:spacing w:line="480" w:lineRule="exact"/>
        <w:jc w:val="left"/>
        <w:rPr>
          <w:ins w:id="300" w:author="Lee Feng" w:date="2018-11-12T00:06:00Z"/>
          <w:rFonts w:ascii="宋体" w:hAnsi="宋体"/>
          <w:sz w:val="24"/>
        </w:rPr>
      </w:pPr>
    </w:p>
    <w:p>
      <w:pPr>
        <w:spacing w:line="480" w:lineRule="exact"/>
        <w:jc w:val="left"/>
        <w:rPr>
          <w:ins w:id="301" w:author="Lee Feng" w:date="2018-11-12T00:06:00Z"/>
          <w:rFonts w:ascii="宋体" w:hAnsi="宋体"/>
          <w:sz w:val="24"/>
        </w:rPr>
      </w:pPr>
    </w:p>
    <w:p>
      <w:pPr>
        <w:spacing w:line="480" w:lineRule="exact"/>
        <w:jc w:val="left"/>
        <w:rPr>
          <w:ins w:id="302" w:author="Lee Feng" w:date="2018-11-12T00:06:00Z"/>
          <w:rFonts w:ascii="宋体" w:hAnsi="宋体"/>
          <w:sz w:val="24"/>
        </w:rPr>
      </w:pPr>
    </w:p>
    <w:p>
      <w:pPr>
        <w:spacing w:line="480" w:lineRule="exact"/>
        <w:jc w:val="left"/>
        <w:rPr>
          <w:ins w:id="303" w:author="Lee Feng" w:date="2018-11-12T00:06:00Z"/>
          <w:rFonts w:ascii="宋体" w:hAnsi="宋体"/>
          <w:sz w:val="24"/>
        </w:rPr>
      </w:pPr>
    </w:p>
    <w:p>
      <w:pPr>
        <w:spacing w:line="480" w:lineRule="exact"/>
        <w:jc w:val="left"/>
        <w:rPr>
          <w:ins w:id="304" w:author="Lee Feng" w:date="2018-11-12T00:06:00Z"/>
          <w:rFonts w:ascii="宋体" w:hAnsi="宋体"/>
          <w:sz w:val="24"/>
        </w:rPr>
      </w:pPr>
    </w:p>
    <w:p>
      <w:pPr>
        <w:spacing w:line="480" w:lineRule="exact"/>
        <w:jc w:val="left"/>
        <w:rPr>
          <w:ins w:id="305" w:author="Lee Feng" w:date="2018-11-12T00:06:00Z"/>
          <w:rFonts w:ascii="宋体" w:hAnsi="宋体"/>
          <w:sz w:val="24"/>
        </w:rPr>
      </w:pPr>
    </w:p>
    <w:p>
      <w:pPr>
        <w:spacing w:line="480" w:lineRule="exact"/>
        <w:jc w:val="left"/>
        <w:rPr>
          <w:ins w:id="306" w:author="Lee Feng" w:date="2018-11-12T00:06:00Z"/>
          <w:rFonts w:ascii="宋体" w:hAnsi="宋体"/>
          <w:sz w:val="24"/>
        </w:rPr>
      </w:pPr>
    </w:p>
    <w:p>
      <w:pPr>
        <w:spacing w:line="480" w:lineRule="exact"/>
        <w:jc w:val="left"/>
        <w:rPr>
          <w:ins w:id="307" w:author="Lee Feng" w:date="2018-11-12T00:06:00Z"/>
          <w:rFonts w:ascii="宋体" w:hAnsi="宋体"/>
          <w:sz w:val="24"/>
        </w:rPr>
      </w:pPr>
    </w:p>
    <w:p>
      <w:pPr>
        <w:spacing w:line="480" w:lineRule="exact"/>
        <w:jc w:val="left"/>
        <w:rPr>
          <w:ins w:id="308" w:author="Lee Feng" w:date="2018-11-12T00:06:00Z"/>
          <w:rFonts w:ascii="宋体" w:hAnsi="宋体"/>
          <w:sz w:val="24"/>
        </w:rPr>
      </w:pPr>
    </w:p>
    <w:p>
      <w:pPr>
        <w:spacing w:line="480" w:lineRule="exact"/>
        <w:ind w:firstLine="424" w:firstLineChars="177"/>
        <w:jc w:val="left"/>
        <w:rPr>
          <w:ins w:id="310" w:author="Lee Feng" w:date="2018-11-12T00:07:00Z"/>
          <w:rFonts w:ascii="宋体" w:hAnsi="宋体"/>
          <w:sz w:val="24"/>
        </w:rPr>
        <w:pPrChange w:id="309" w:author="Lee Feng" w:date="2018-11-12T00:07:00Z">
          <w:pPr>
            <w:spacing w:line="480" w:lineRule="exact"/>
            <w:jc w:val="left"/>
          </w:pPr>
        </w:pPrChange>
      </w:pPr>
    </w:p>
    <w:p>
      <w:pPr>
        <w:spacing w:line="480" w:lineRule="exact"/>
        <w:ind w:firstLine="424" w:firstLineChars="177"/>
        <w:jc w:val="left"/>
        <w:rPr>
          <w:ins w:id="311" w:author="Lee Feng" w:date="2018-11-12T00:09:00Z"/>
          <w:rFonts w:ascii="宋体" w:hAnsi="宋体"/>
          <w:sz w:val="24"/>
        </w:rPr>
      </w:pPr>
      <w:ins w:id="312" w:author="Lee Feng" w:date="2018-11-12T00:07:00Z">
        <w:r>
          <w:rPr>
            <w:rFonts w:hint="eastAsia" w:ascii="宋体" w:hAnsi="宋体"/>
            <w:sz w:val="24"/>
          </w:rPr>
          <w:t>统计指数是指为反应某一社会经济现象而计算的某两组相关数据值对比所形成的相对数，它具有相对性、综合性和平均性。在分析各个因素如何影响总体变动时，可通过编制数量指标指数和质量指标指数；价格指数是研究价格动态变化的一种统计指标，其通常反映了价格水平变动的方向、趋势和程度。</w:t>
        </w:r>
      </w:ins>
    </w:p>
    <w:p>
      <w:pPr>
        <w:spacing w:line="480" w:lineRule="exact"/>
        <w:ind w:firstLine="424" w:firstLineChars="177"/>
        <w:jc w:val="left"/>
        <w:rPr>
          <w:ins w:id="314" w:author="Lee Feng" w:date="2018-11-12T00:07:00Z"/>
          <w:rFonts w:hint="eastAsia" w:ascii="宋体" w:hAnsi="宋体"/>
          <w:sz w:val="24"/>
        </w:rPr>
        <w:pPrChange w:id="313" w:author="Lee Feng" w:date="2018-11-12T00:07:00Z">
          <w:pPr>
            <w:spacing w:line="480" w:lineRule="exact"/>
            <w:jc w:val="left"/>
          </w:pPr>
        </w:pPrChange>
      </w:pPr>
      <w:ins w:id="315" w:author="Lee Feng" w:date="2018-11-12T00:09:00Z">
        <w:r>
          <w:rPr>
            <w:rFonts w:hint="eastAsia" w:ascii="宋体" w:hAnsi="宋体"/>
            <w:sz w:val="24"/>
          </w:rPr>
          <w:t>就价格指数而言，</w:t>
        </w:r>
      </w:ins>
      <w:ins w:id="316" w:author="Lee Feng" w:date="2018-11-12T00:10:00Z">
        <w:r>
          <w:rPr>
            <w:rFonts w:hint="eastAsia" w:ascii="宋体" w:hAnsi="宋体"/>
            <w:sz w:val="24"/>
          </w:rPr>
          <w:t>可</w:t>
        </w:r>
      </w:ins>
      <w:ins w:id="317" w:author="Lee Feng" w:date="2018-11-12T00:13:00Z">
        <w:r>
          <w:rPr>
            <w:rFonts w:hint="eastAsia" w:ascii="宋体" w:hAnsi="宋体"/>
            <w:sz w:val="24"/>
          </w:rPr>
          <w:t>从</w:t>
        </w:r>
      </w:ins>
      <w:ins w:id="318" w:author="Lee Feng" w:date="2018-11-12T00:10:00Z">
        <w:r>
          <w:rPr>
            <w:rFonts w:hint="eastAsia" w:ascii="宋体" w:hAnsi="宋体"/>
            <w:sz w:val="24"/>
          </w:rPr>
          <w:t>时间和空间方面进行衡量，反映</w:t>
        </w:r>
      </w:ins>
      <w:ins w:id="319" w:author="Lee Feng" w:date="2018-11-12T00:11:00Z">
        <w:r>
          <w:rPr>
            <w:rFonts w:hint="eastAsia" w:ascii="宋体" w:hAnsi="宋体"/>
            <w:sz w:val="24"/>
          </w:rPr>
          <w:t>消费品和服务价格随时间变动</w:t>
        </w:r>
      </w:ins>
      <w:ins w:id="320" w:author="Lee Feng" w:date="2018-11-12T00:12:00Z">
        <w:r>
          <w:rPr>
            <w:rFonts w:hint="eastAsia" w:ascii="宋体" w:hAnsi="宋体"/>
            <w:sz w:val="24"/>
          </w:rPr>
          <w:t>方向和程度的，如居民消费价格指数；反映消费品和服务价格在国家和地区间变动情况的，如购买力平价</w:t>
        </w:r>
      </w:ins>
      <w:ins w:id="321" w:author="Lee Feng" w:date="2018-11-12T00:14:00Z">
        <w:r>
          <w:rPr>
            <w:rFonts w:hint="eastAsia" w:ascii="宋体" w:hAnsi="宋体"/>
            <w:sz w:val="24"/>
          </w:rPr>
          <w:t>。为反映其时空特性，前者也可称为纵比价格指数，后者也可称为横比价格指数。</w:t>
        </w:r>
      </w:ins>
    </w:p>
    <w:p>
      <w:pPr>
        <w:spacing w:line="480" w:lineRule="exact"/>
        <w:ind w:firstLine="424" w:firstLineChars="177"/>
        <w:jc w:val="left"/>
        <w:rPr>
          <w:ins w:id="323" w:author="Lee Feng" w:date="2018-11-12T00:07:00Z"/>
          <w:rFonts w:ascii="宋体" w:hAnsi="宋体"/>
          <w:sz w:val="24"/>
        </w:rPr>
        <w:pPrChange w:id="322" w:author="Lee Feng" w:date="2018-11-12T00:07:00Z">
          <w:pPr>
            <w:spacing w:line="480" w:lineRule="exact"/>
            <w:jc w:val="left"/>
          </w:pPr>
        </w:pPrChange>
      </w:pPr>
    </w:p>
    <w:p>
      <w:pPr>
        <w:spacing w:line="480" w:lineRule="exact"/>
        <w:jc w:val="left"/>
        <w:rPr>
          <w:rFonts w:hint="eastAsia" w:ascii="宋体" w:hAnsi="宋体"/>
          <w:sz w:val="24"/>
        </w:rPr>
      </w:pPr>
    </w:p>
    <w:p>
      <w:pPr>
        <w:pStyle w:val="3"/>
        <w:rPr>
          <w:sz w:val="28"/>
        </w:rPr>
      </w:pPr>
      <w:bookmarkStart w:id="0" w:name="_Toc529745595"/>
      <w:r>
        <w:rPr>
          <w:rFonts w:hint="eastAsia"/>
          <w:sz w:val="28"/>
        </w:rPr>
        <w:t>一、文献回顾</w:t>
      </w:r>
      <w:bookmarkEnd w:id="0"/>
    </w:p>
    <w:p>
      <w:pPr>
        <w:spacing w:line="480" w:lineRule="exact"/>
        <w:ind w:firstLine="480" w:firstLineChars="200"/>
        <w:jc w:val="left"/>
        <w:rPr>
          <w:rFonts w:ascii="宋体" w:hAnsi="宋体"/>
          <w:sz w:val="24"/>
        </w:rPr>
      </w:pPr>
      <w:r>
        <w:rPr>
          <w:rFonts w:hint="eastAsia" w:ascii="宋体" w:hAnsi="宋体"/>
          <w:sz w:val="24"/>
        </w:rPr>
        <w:t>居民消费价格指数（Consumer</w:t>
      </w:r>
      <w:r>
        <w:rPr>
          <w:rFonts w:ascii="宋体" w:hAnsi="宋体"/>
          <w:sz w:val="24"/>
        </w:rPr>
        <w:t xml:space="preserve"> Price Index，简称</w:t>
      </w:r>
      <w:r>
        <w:rPr>
          <w:rFonts w:hint="eastAsia" w:ascii="宋体" w:hAnsi="宋体"/>
          <w:sz w:val="24"/>
        </w:rPr>
        <w:t>CPI）可用于衡量消费品和服务价格的月度或季度变化率，反映消费环节的价格变动趋势和变动幅度</w:t>
      </w:r>
      <w:r>
        <w:rPr>
          <w:rFonts w:ascii="宋体" w:hAnsi="宋体"/>
          <w:sz w:val="24"/>
          <w:vertAlign w:val="superscript"/>
        </w:rPr>
        <w:fldChar w:fldCharType="begin"/>
      </w:r>
      <w:r>
        <w:rPr>
          <w:rFonts w:ascii="宋体" w:hAnsi="宋体"/>
          <w:sz w:val="24"/>
          <w:vertAlign w:val="superscript"/>
        </w:rPr>
        <w:instrText xml:space="preserve"> </w:instrText>
      </w:r>
      <w:r>
        <w:rPr>
          <w:rFonts w:hint="eastAsia" w:ascii="宋体" w:hAnsi="宋体"/>
          <w:sz w:val="24"/>
          <w:vertAlign w:val="superscript"/>
        </w:rPr>
        <w:instrText xml:space="preserve">REF _Ref511152368 \r \h</w:instrText>
      </w:r>
      <w:r>
        <w:rPr>
          <w:rFonts w:ascii="宋体" w:hAnsi="宋体"/>
          <w:sz w:val="24"/>
          <w:vertAlign w:val="superscript"/>
        </w:rPr>
        <w:instrText xml:space="preserve">  \* MERGEFORMAT </w:instrText>
      </w:r>
      <w:r>
        <w:rPr>
          <w:rFonts w:ascii="宋体" w:hAnsi="宋体"/>
          <w:sz w:val="24"/>
          <w:vertAlign w:val="superscript"/>
        </w:rPr>
        <w:fldChar w:fldCharType="separate"/>
      </w:r>
      <w:r>
        <w:rPr>
          <w:rFonts w:ascii="宋体" w:hAnsi="宋体"/>
          <w:sz w:val="24"/>
          <w:vertAlign w:val="superscript"/>
        </w:rPr>
        <w:t>[1]</w:t>
      </w:r>
      <w:r>
        <w:rPr>
          <w:rFonts w:ascii="宋体" w:hAnsi="宋体"/>
          <w:sz w:val="24"/>
          <w:vertAlign w:val="superscript"/>
        </w:rPr>
        <w:fldChar w:fldCharType="end"/>
      </w:r>
      <w:r>
        <w:rPr>
          <w:rFonts w:hint="eastAsia" w:ascii="宋体" w:hAnsi="宋体"/>
          <w:sz w:val="24"/>
        </w:rPr>
        <w:t>。但</w:t>
      </w:r>
      <w:r>
        <w:rPr>
          <w:rFonts w:ascii="宋体" w:hAnsi="宋体"/>
          <w:sz w:val="24"/>
        </w:rPr>
        <w:t>同一单位的人民币在中国境内所具备的购买力有区域性差异，且受生活消费模式、工资薪金水平、产业结构、社会财富及资本聚集程度</w:t>
      </w:r>
      <w:r>
        <w:rPr>
          <w:rFonts w:hint="eastAsia" w:ascii="宋体" w:hAnsi="宋体"/>
          <w:sz w:val="24"/>
        </w:rPr>
        <w:t>等</w:t>
      </w:r>
      <w:r>
        <w:rPr>
          <w:rFonts w:ascii="宋体" w:hAnsi="宋体"/>
          <w:sz w:val="24"/>
        </w:rPr>
        <w:t>多方因素所影响</w:t>
      </w:r>
      <w:r>
        <w:rPr>
          <w:rFonts w:hint="eastAsia" w:ascii="宋体" w:hAnsi="宋体"/>
          <w:sz w:val="24"/>
        </w:rPr>
        <w:t>。</w:t>
      </w:r>
      <w:r>
        <w:rPr>
          <w:rFonts w:ascii="宋体" w:hAnsi="宋体"/>
          <w:sz w:val="24"/>
        </w:rPr>
        <w:t>从全国范围来看，同一消费品的价格在经济发达且人均收入较高的省市偏高，而在开放度低且贫困山村地区偏低。使用未经修正的常规方法计算一定时期内两地区价格变动指数或其他宏观指标时，就会产生偏差或是不可比的结果。</w:t>
      </w:r>
    </w:p>
    <w:p>
      <w:pPr>
        <w:spacing w:line="480" w:lineRule="exact"/>
        <w:ind w:firstLine="480" w:firstLineChars="200"/>
        <w:rPr>
          <w:rFonts w:ascii="宋体" w:hAnsi="宋体"/>
          <w:sz w:val="24"/>
        </w:rPr>
      </w:pPr>
      <w:r>
        <w:rPr>
          <w:rFonts w:ascii="宋体" w:hAnsi="宋体"/>
          <w:sz w:val="24"/>
        </w:rPr>
        <w:t>中国在编制城市和农村居民消费价格指数中明确指其未考虑地区间物价不可比因素，即忽视了区域内流通货币购买力的差异。</w:t>
      </w:r>
      <w:r>
        <w:rPr>
          <w:rFonts w:hint="eastAsia" w:ascii="宋体" w:hAnsi="宋体"/>
          <w:sz w:val="24"/>
        </w:rPr>
        <w:t>若将货币购买力差异融入价格指数编制体系，可对</w:t>
      </w:r>
      <w:r>
        <w:rPr>
          <w:rFonts w:ascii="宋体" w:hAnsi="宋体"/>
          <w:sz w:val="24"/>
        </w:rPr>
        <w:t>各类以货币为单位的宏观指标计算</w:t>
      </w:r>
      <w:r>
        <w:rPr>
          <w:rFonts w:hint="eastAsia" w:ascii="宋体" w:hAnsi="宋体"/>
          <w:sz w:val="24"/>
        </w:rPr>
        <w:t>提供调整依据，减少高估或者低估的情况。同时，货币购买力差异比较可以揭示消费和物价变动的空间区域差异，更贴近居民对物价变化的感受</w:t>
      </w:r>
      <w:del w:id="324" w:author="Lee Feng" w:date="2018-11-11T22:34:00Z">
        <w:r>
          <w:rPr>
            <w:rFonts w:hint="eastAsia" w:ascii="宋体" w:hAnsi="宋体"/>
            <w:sz w:val="24"/>
          </w:rPr>
          <w:delText>，企业也可更有针对性的选择投资地</w:delText>
        </w:r>
      </w:del>
      <w:r>
        <w:rPr>
          <w:rFonts w:hint="eastAsia" w:ascii="宋体" w:hAnsi="宋体"/>
          <w:sz w:val="24"/>
        </w:rPr>
        <w:t>。</w:t>
      </w:r>
    </w:p>
    <w:p>
      <w:pPr>
        <w:spacing w:line="480" w:lineRule="exact"/>
        <w:ind w:firstLine="480" w:firstLineChars="200"/>
        <w:rPr>
          <w:rFonts w:ascii="宋体" w:hAnsi="宋体"/>
          <w:sz w:val="24"/>
        </w:rPr>
      </w:pPr>
      <w:r>
        <w:rPr>
          <w:rFonts w:hint="eastAsia" w:ascii="宋体" w:hAnsi="宋体"/>
          <w:sz w:val="24"/>
        </w:rPr>
        <w:t>目前来看，编制反映区域购买力差异的指标主要可借鉴国际比较项目中的 购买力平价方法，在核算中根据实际需要将国际购买力平价中的国家或地区换为一国内部的不同地区。</w:t>
      </w:r>
    </w:p>
    <w:p>
      <w:pPr>
        <w:spacing w:line="480" w:lineRule="exact"/>
        <w:ind w:firstLine="480" w:firstLineChars="200"/>
        <w:rPr>
          <w:del w:id="325" w:author="Lee Feng" w:date="2018-11-11T22:34:00Z"/>
          <w:rFonts w:ascii="宋体" w:hAnsi="宋体"/>
          <w:sz w:val="24"/>
        </w:rPr>
      </w:pPr>
      <w:del w:id="326" w:author="Lee Feng" w:date="2018-11-11T22:34:00Z">
        <w:r>
          <w:rPr>
            <w:rFonts w:ascii="宋体" w:hAnsi="宋体"/>
            <w:sz w:val="24"/>
          </w:rPr>
          <w:delText>统计指数既包括时间上的对比，又包括空间上的对比，本文为核算不同地区间物价水平而构造的横比价格指数其实质即为空间指数。</w:delText>
        </w:r>
      </w:del>
    </w:p>
    <w:p>
      <w:pPr>
        <w:pStyle w:val="4"/>
        <w:rPr>
          <w:sz w:val="28"/>
        </w:rPr>
      </w:pPr>
      <w:bookmarkStart w:id="1" w:name="_Toc529745596"/>
      <w:r>
        <w:rPr>
          <w:rFonts w:hint="eastAsia"/>
          <w:sz w:val="28"/>
        </w:rPr>
        <w:t>（一）购买力平价方法</w:t>
      </w:r>
      <w:bookmarkEnd w:id="1"/>
    </w:p>
    <w:p>
      <w:pPr>
        <w:pStyle w:val="5"/>
        <w:rPr>
          <w:sz w:val="24"/>
        </w:rPr>
      </w:pPr>
      <w:bookmarkStart w:id="2" w:name="_Toc529745597"/>
      <w:r>
        <w:rPr>
          <w:rFonts w:hint="eastAsia"/>
          <w:sz w:val="24"/>
        </w:rPr>
        <w:t>1.</w:t>
      </w:r>
      <w:r>
        <w:rPr>
          <w:sz w:val="24"/>
        </w:rPr>
        <w:t xml:space="preserve"> </w:t>
      </w:r>
      <w:r>
        <w:rPr>
          <w:rFonts w:hint="eastAsia"/>
          <w:sz w:val="24"/>
        </w:rPr>
        <w:t>国际比较项目下的购买力平价</w:t>
      </w:r>
      <w:bookmarkEnd w:id="2"/>
    </w:p>
    <w:p>
      <w:pPr>
        <w:pStyle w:val="6"/>
        <w:rPr>
          <w:sz w:val="24"/>
        </w:rPr>
      </w:pPr>
      <w:r>
        <w:rPr>
          <w:rFonts w:hint="eastAsia"/>
          <w:sz w:val="24"/>
        </w:rPr>
        <w:t>1.1</w:t>
      </w:r>
      <w:r>
        <w:rPr>
          <w:sz w:val="24"/>
        </w:rPr>
        <w:t xml:space="preserve"> </w:t>
      </w:r>
      <w:r>
        <w:rPr>
          <w:rFonts w:hint="eastAsia"/>
          <w:sz w:val="24"/>
        </w:rPr>
        <w:t>购买力平价的基本思想</w:t>
      </w:r>
    </w:p>
    <w:p>
      <w:pPr>
        <w:widowControl/>
        <w:shd w:val="clear" w:color="auto" w:fill="FCFCFC"/>
        <w:spacing w:line="480" w:lineRule="exact"/>
        <w:ind w:firstLine="480" w:firstLineChars="200"/>
        <w:jc w:val="left"/>
        <w:textAlignment w:val="baseline"/>
        <w:rPr>
          <w:rFonts w:ascii="宋体" w:hAnsi="宋体"/>
          <w:sz w:val="24"/>
        </w:rPr>
      </w:pPr>
      <w:r>
        <w:rPr>
          <w:rFonts w:ascii="宋体" w:hAnsi="宋体"/>
          <w:sz w:val="24"/>
        </w:rPr>
        <w:t>瑞典经济学家卡塞尔（</w:t>
      </w:r>
      <w:r>
        <w:rPr>
          <w:rFonts w:hint="eastAsia" w:ascii="宋体" w:hAnsi="宋体"/>
          <w:sz w:val="24"/>
        </w:rPr>
        <w:t>1922）</w:t>
      </w:r>
      <w:r>
        <w:rPr>
          <w:rFonts w:ascii="宋体" w:hAnsi="宋体"/>
          <w:sz w:val="24"/>
        </w:rPr>
        <w:t>提出购买力平价理论（Purchasing Power Parity，</w:t>
      </w:r>
      <w:r>
        <w:rPr>
          <w:rFonts w:hint="eastAsia" w:ascii="宋体" w:hAnsi="宋体"/>
          <w:sz w:val="24"/>
        </w:rPr>
        <w:t>PPP</w:t>
      </w:r>
      <w:r>
        <w:rPr>
          <w:rFonts w:ascii="宋体" w:hAnsi="宋体"/>
          <w:sz w:val="24"/>
        </w:rPr>
        <w:t>）以</w:t>
      </w:r>
      <w:r>
        <w:rPr>
          <w:rFonts w:hint="eastAsia" w:ascii="宋体" w:hAnsi="宋体"/>
          <w:sz w:val="24"/>
        </w:rPr>
        <w:t>衡量区域间同质可比的</w:t>
      </w:r>
      <w:r>
        <w:rPr>
          <w:rFonts w:ascii="宋体" w:hAnsi="宋体"/>
          <w:sz w:val="24"/>
        </w:rPr>
        <w:t>一篮子消费品</w:t>
      </w:r>
      <w:r>
        <w:rPr>
          <w:rFonts w:hint="eastAsia" w:ascii="宋体" w:hAnsi="宋体"/>
          <w:sz w:val="24"/>
        </w:rPr>
        <w:t>不同的价格水平，并计算出各国货币之间的比值</w:t>
      </w:r>
      <w:r>
        <w:rPr>
          <w:rFonts w:ascii="宋体" w:hAnsi="宋体"/>
          <w:sz w:val="24"/>
          <w:vertAlign w:val="superscript"/>
        </w:rPr>
        <w:fldChar w:fldCharType="begin"/>
      </w:r>
      <w:r>
        <w:rPr>
          <w:rFonts w:ascii="宋体" w:hAnsi="宋体"/>
          <w:sz w:val="24"/>
          <w:vertAlign w:val="superscript"/>
        </w:rPr>
        <w:instrText xml:space="preserve"> REF _Ref510168998 \n \h  \* MERGEFORMAT </w:instrText>
      </w:r>
      <w:r>
        <w:rPr>
          <w:rFonts w:ascii="宋体" w:hAnsi="宋体"/>
          <w:sz w:val="24"/>
          <w:vertAlign w:val="superscript"/>
        </w:rPr>
        <w:fldChar w:fldCharType="separate"/>
      </w:r>
      <w:r>
        <w:rPr>
          <w:rFonts w:ascii="宋体" w:hAnsi="宋体"/>
          <w:sz w:val="24"/>
          <w:vertAlign w:val="superscript"/>
        </w:rPr>
        <w:t>[17]</w:t>
      </w:r>
      <w:r>
        <w:rPr>
          <w:rFonts w:ascii="宋体" w:hAnsi="宋体"/>
          <w:sz w:val="24"/>
          <w:vertAlign w:val="superscript"/>
        </w:rPr>
        <w:fldChar w:fldCharType="end"/>
      </w:r>
      <w:r>
        <w:rPr>
          <w:rFonts w:hint="eastAsia" w:ascii="宋体" w:hAnsi="宋体"/>
          <w:sz w:val="24"/>
        </w:rPr>
        <w:t>。PPP基于“一价规律”指出，在所有的区域内同一种商品都应按相同的价格出售，否则就会出现套利机会：套利者通过低买高卖获取价格差额作为利润。根据市场供求理论，由于套利者的存在，最终各个市场的商品售价将趋于一致达到平衡，无套利可寻。</w:t>
      </w:r>
      <w:r>
        <w:rPr>
          <w:rFonts w:ascii="宋体" w:hAnsi="宋体"/>
          <w:sz w:val="24"/>
        </w:rPr>
        <w:t>平价，即意味着价格平等；购买力，则意味着所持货币的价值。</w:t>
      </w:r>
    </w:p>
    <w:p>
      <w:pPr>
        <w:spacing w:line="480" w:lineRule="exact"/>
        <w:ind w:firstLine="480" w:firstLineChars="200"/>
        <w:rPr>
          <w:del w:id="327" w:author="Lee Feng" w:date="2018-11-11T22:40:00Z"/>
          <w:rFonts w:ascii="宋体" w:hAnsi="宋体"/>
          <w:sz w:val="24"/>
        </w:rPr>
      </w:pPr>
      <w:del w:id="328" w:author="Lee Feng" w:date="2018-11-11T22:40:00Z">
        <w:r>
          <w:rPr>
            <w:rFonts w:ascii="宋体" w:hAnsi="宋体"/>
            <w:sz w:val="24"/>
          </w:rPr>
          <w:delText>PPP</w:delText>
        </w:r>
      </w:del>
      <w:del w:id="329" w:author="Lee Feng" w:date="2018-11-11T22:40:00Z">
        <w:r>
          <w:rPr>
            <w:rFonts w:hint="eastAsia" w:ascii="宋体" w:hAnsi="宋体"/>
            <w:sz w:val="24"/>
          </w:rPr>
          <w:delText>可</w:delText>
        </w:r>
      </w:del>
      <w:del w:id="330" w:author="Lee Feng" w:date="2018-11-11T22:40:00Z">
        <w:r>
          <w:rPr>
            <w:rFonts w:ascii="宋体" w:hAnsi="宋体"/>
            <w:sz w:val="24"/>
          </w:rPr>
          <w:delText>衡量</w:delText>
        </w:r>
      </w:del>
      <w:del w:id="331" w:author="Lee Feng" w:date="2018-11-11T22:40:00Z">
        <w:r>
          <w:rPr>
            <w:rFonts w:hint="eastAsia" w:ascii="宋体" w:hAnsi="宋体"/>
            <w:sz w:val="24"/>
          </w:rPr>
          <w:delText>不同国家或地区</w:delText>
        </w:r>
      </w:del>
      <w:del w:id="332" w:author="Lee Feng" w:date="2018-11-11T22:40:00Z">
        <w:r>
          <w:rPr>
            <w:rFonts w:ascii="宋体" w:hAnsi="宋体"/>
            <w:sz w:val="24"/>
          </w:rPr>
          <w:delText>货币所具有的不同购买力</w:delText>
        </w:r>
      </w:del>
      <w:del w:id="333" w:author="Lee Feng" w:date="2018-11-11T22:35:00Z">
        <w:r>
          <w:rPr>
            <w:rFonts w:hint="eastAsia" w:ascii="宋体" w:hAnsi="宋体"/>
            <w:sz w:val="24"/>
          </w:rPr>
          <w:delText>，对于同一货币其实际购买力存在地区差异的国家同样可应用PPP</w:delText>
        </w:r>
      </w:del>
      <w:del w:id="334" w:author="Lee Feng" w:date="2018-11-11T22:40:00Z">
        <w:r>
          <w:rPr>
            <w:rFonts w:hint="eastAsia" w:ascii="宋体" w:hAnsi="宋体"/>
            <w:sz w:val="24"/>
          </w:rPr>
          <w:delText>。若在区域内采用PPP理论，“一价定律”不成立，因研究的前提即</w:delText>
        </w:r>
      </w:del>
      <w:del w:id="335" w:author="Lee Feng" w:date="2018-11-11T22:40:00Z">
        <w:r>
          <w:rPr>
            <w:rFonts w:ascii="宋体" w:hAnsi="宋体"/>
            <w:sz w:val="24"/>
          </w:rPr>
          <w:delText>货币</w:delText>
        </w:r>
      </w:del>
      <w:del w:id="336" w:author="Lee Feng" w:date="2018-11-11T22:40:00Z">
        <w:r>
          <w:rPr>
            <w:rFonts w:hint="eastAsia" w:ascii="宋体" w:hAnsi="宋体"/>
            <w:sz w:val="24"/>
          </w:rPr>
          <w:delText>存在</w:delText>
        </w:r>
      </w:del>
      <w:del w:id="337" w:author="Lee Feng" w:date="2018-11-11T22:40:00Z">
        <w:r>
          <w:rPr>
            <w:rFonts w:ascii="宋体" w:hAnsi="宋体"/>
            <w:sz w:val="24"/>
          </w:rPr>
          <w:delText>购买力区域性差异</w:delText>
        </w:r>
      </w:del>
      <w:del w:id="338" w:author="Lee Feng" w:date="2018-11-11T22:40:00Z">
        <w:r>
          <w:rPr>
            <w:rFonts w:hint="eastAsia" w:ascii="宋体" w:hAnsi="宋体"/>
            <w:sz w:val="24"/>
          </w:rPr>
          <w:delText>；其次，原理论中要求的“同质可比”、“无外汇管制”和“无贸易壁垒”等条件容易满足，以中国为例，由于我国制度安排和统一市场的存在，商品及服务（如食盐、长途电话费等）的同质性得到很大程度上的满足，而且，正常条件下地区间不存在贸易壁垒，价格粘性和不同发展阶段的问题依然是存在的，但是后者有所缓和（</w:delText>
        </w:r>
      </w:del>
      <w:del w:id="339" w:author="Lee Feng" w:date="2018-11-11T22:40:00Z">
        <w:r>
          <w:rPr>
            <w:rFonts w:ascii="宋体" w:hAnsi="宋体"/>
            <w:sz w:val="24"/>
          </w:rPr>
          <w:delText>王晓艳等，</w:delText>
        </w:r>
      </w:del>
      <w:del w:id="340" w:author="Lee Feng" w:date="2018-11-11T22:40:00Z">
        <w:r>
          <w:rPr>
            <w:rFonts w:hint="eastAsia" w:ascii="宋体" w:hAnsi="宋体"/>
            <w:sz w:val="24"/>
          </w:rPr>
          <w:delText>2010）。</w:delText>
        </w:r>
      </w:del>
    </w:p>
    <w:p>
      <w:pPr>
        <w:pStyle w:val="6"/>
        <w:rPr>
          <w:sz w:val="24"/>
        </w:rPr>
      </w:pPr>
      <w:r>
        <w:rPr>
          <w:rFonts w:hint="eastAsia"/>
          <w:sz w:val="24"/>
        </w:rPr>
        <w:t>1.2</w:t>
      </w:r>
      <w:r>
        <w:rPr>
          <w:sz w:val="24"/>
        </w:rPr>
        <w:t xml:space="preserve"> 国际比较项目及其</w:t>
      </w:r>
      <w:r>
        <w:rPr>
          <w:rFonts w:hint="eastAsia"/>
          <w:sz w:val="24"/>
        </w:rPr>
        <w:t>购买力平价</w:t>
      </w:r>
    </w:p>
    <w:p>
      <w:pPr>
        <w:widowControl/>
        <w:shd w:val="clear" w:color="auto" w:fill="FCFCFC"/>
        <w:spacing w:line="480" w:lineRule="exact"/>
        <w:ind w:firstLine="480" w:firstLineChars="200"/>
        <w:jc w:val="left"/>
        <w:textAlignment w:val="baseline"/>
        <w:rPr>
          <w:rFonts w:ascii="宋体" w:hAnsi="宋体"/>
          <w:sz w:val="24"/>
        </w:rPr>
      </w:pPr>
      <w:r>
        <w:rPr>
          <w:rFonts w:ascii="宋体" w:hAnsi="宋体"/>
          <w:sz w:val="24"/>
        </w:rPr>
        <w:t>国际比较项目（International Comparison Program，ICP）是由世界银行主持的一项全球性统计活动，</w:t>
      </w:r>
      <w:r>
        <w:rPr>
          <w:rFonts w:hint="eastAsia" w:ascii="宋体" w:hAnsi="宋体"/>
          <w:sz w:val="24"/>
        </w:rPr>
        <w:t>意在</w:t>
      </w:r>
      <w:r>
        <w:rPr>
          <w:rFonts w:ascii="宋体" w:hAnsi="宋体"/>
          <w:sz w:val="24"/>
        </w:rPr>
        <w:t>通过计算各国的PPP并将其作为转换因子、以将各国以本地货币衡量的经济总量指标转换为统一货币衡量的经济总量指标，从而实现各国经济发展规模的精准比较。欧盟-OECD购买力平价项目包含在全球ICP下，负责核算欧盟及世界经济合作与发展组织成员国的数据，后文将对二者稍作比较。</w:t>
      </w:r>
    </w:p>
    <w:p>
      <w:pPr>
        <w:spacing w:line="480" w:lineRule="exact"/>
        <w:ind w:firstLine="480" w:firstLineChars="200"/>
        <w:rPr>
          <w:rFonts w:ascii="宋体" w:hAnsi="宋体"/>
          <w:sz w:val="24"/>
        </w:rPr>
      </w:pPr>
      <w:r>
        <w:rPr>
          <w:rFonts w:ascii="宋体" w:hAnsi="宋体"/>
          <w:sz w:val="24"/>
        </w:rPr>
        <w:t>国际比较项目下的PPP计算大致分为三个步骤，一是计算基本分类PPP，二是计算基本分类以上PPP，三是将区域结果链接成全球结果。</w:t>
      </w:r>
    </w:p>
    <w:p>
      <w:pPr>
        <w:spacing w:line="480" w:lineRule="exact"/>
        <w:ind w:firstLine="480" w:firstLineChars="200"/>
        <w:rPr>
          <w:rFonts w:ascii="宋体" w:hAnsi="宋体"/>
          <w:sz w:val="24"/>
        </w:rPr>
      </w:pPr>
      <w:r>
        <w:rPr>
          <w:rFonts w:ascii="宋体" w:hAnsi="宋体"/>
          <w:sz w:val="24"/>
        </w:rPr>
        <w:t>对于步骤一中基本分类PPP的计算，目前可采用GEKS法（Gini-Elteto-Koves-Szulc，GEKS）、国家产品虚拟法（Country Product Dummy，CPD）以及二者的扩展形式。国际比较项目在基本分类PPP上采用CPD法、基本分类以上PPP采用GEKS法；欧盟-OECD对基本分类及以上PPP均采用GEKS法，但近期其向CPD法展现出浓厚兴趣，这要归功于Rao (2009)及Diewert (2005)两位学者的学术贡献，</w:t>
      </w:r>
      <w:del w:id="341" w:author="Lee Feng" w:date="2018-11-11T22:41:00Z">
        <w:r>
          <w:rPr>
            <w:rFonts w:hint="eastAsia" w:ascii="宋体" w:hAnsi="宋体"/>
            <w:sz w:val="24"/>
          </w:rPr>
          <w:delText>二者的文献</w:delText>
        </w:r>
      </w:del>
      <w:ins w:id="342" w:author="Lee Feng" w:date="2018-11-11T22:41:00Z">
        <w:r>
          <w:rPr>
            <w:rFonts w:hint="eastAsia" w:ascii="宋体" w:hAnsi="宋体"/>
            <w:sz w:val="24"/>
          </w:rPr>
          <w:t>他们</w:t>
        </w:r>
      </w:ins>
      <w:r>
        <w:rPr>
          <w:rFonts w:ascii="宋体" w:hAnsi="宋体"/>
          <w:sz w:val="24"/>
        </w:rPr>
        <w:t>指出国际上计算贫困PPP指数时即采用CPD法，且CPD法涉及对价格的回归函数，调查者可依据相应的</w:t>
      </w:r>
      <w:commentRangeStart w:id="0"/>
      <w:r>
        <w:rPr>
          <w:rFonts w:ascii="宋体" w:hAnsi="宋体"/>
          <w:sz w:val="24"/>
        </w:rPr>
        <w:t>标准误差项</w:t>
      </w:r>
      <w:commentRangeEnd w:id="0"/>
      <w:r>
        <w:rPr>
          <w:rStyle w:val="19"/>
        </w:rPr>
        <w:commentReference w:id="0"/>
      </w:r>
      <w:r>
        <w:rPr>
          <w:rFonts w:ascii="宋体" w:hAnsi="宋体"/>
          <w:sz w:val="24"/>
        </w:rPr>
        <w:t>对回归结果的质量进行评估。</w:t>
      </w:r>
    </w:p>
    <w:p>
      <w:pPr>
        <w:spacing w:line="480" w:lineRule="exact"/>
        <w:ind w:firstLine="480" w:firstLineChars="200"/>
        <w:rPr>
          <w:rFonts w:ascii="宋体" w:hAnsi="宋体"/>
          <w:sz w:val="24"/>
        </w:rPr>
      </w:pPr>
      <w:r>
        <w:rPr>
          <w:rFonts w:ascii="宋体" w:hAnsi="宋体"/>
          <w:sz w:val="24"/>
        </w:rPr>
        <w:t>在国际比较项目下，国家需</w:t>
      </w:r>
      <w:del w:id="343" w:author="Lee Feng" w:date="2018-11-11T22:42:00Z">
        <w:r>
          <w:rPr>
            <w:rFonts w:ascii="宋体" w:hAnsi="宋体"/>
            <w:sz w:val="24"/>
          </w:rPr>
          <w:delText>向</w:delText>
        </w:r>
      </w:del>
      <w:r>
        <w:rPr>
          <w:rFonts w:ascii="宋体" w:hAnsi="宋体"/>
          <w:sz w:val="24"/>
        </w:rPr>
        <w:t>上</w:t>
      </w:r>
      <w:del w:id="344" w:author="Lee Feng" w:date="2018-11-11T22:42:00Z">
        <w:r>
          <w:rPr>
            <w:rFonts w:ascii="宋体" w:hAnsi="宋体"/>
            <w:sz w:val="24"/>
          </w:rPr>
          <w:delText>汇</w:delText>
        </w:r>
      </w:del>
      <w:r>
        <w:rPr>
          <w:rFonts w:ascii="宋体" w:hAnsi="宋体"/>
          <w:sz w:val="24"/>
        </w:rPr>
        <w:t>报三</w:t>
      </w:r>
      <w:ins w:id="345" w:author="Lee Feng" w:date="2018-11-11T22:42:00Z">
        <w:r>
          <w:rPr>
            <w:rFonts w:hint="eastAsia" w:ascii="宋体" w:hAnsi="宋体"/>
            <w:sz w:val="24"/>
          </w:rPr>
          <w:t>部分</w:t>
        </w:r>
      </w:ins>
      <w:del w:id="346" w:author="Lee Feng" w:date="2018-11-11T22:42:00Z">
        <w:r>
          <w:rPr>
            <w:rFonts w:ascii="宋体" w:hAnsi="宋体"/>
            <w:sz w:val="24"/>
          </w:rPr>
          <w:delText>大</w:delText>
        </w:r>
      </w:del>
      <w:r>
        <w:rPr>
          <w:rFonts w:ascii="宋体" w:hAnsi="宋体"/>
          <w:sz w:val="24"/>
        </w:rPr>
        <w:t>数据：一是国内各项规格品价格的统计期内算术平均值，该平均值需全面反映国内价格水平，且需覆盖农村及城镇区域；二是统计期内规格品的采价次数，也即在计算统计期内算术平均价时采用的次数；三是各项规格品采价的标准差，调查者可借此推算一国规格品平均价格的可靠性。</w:t>
      </w:r>
    </w:p>
    <w:p>
      <w:pPr>
        <w:spacing w:line="480" w:lineRule="exact"/>
        <w:ind w:firstLine="480" w:firstLineChars="200"/>
        <w:rPr>
          <w:rFonts w:ascii="宋体" w:hAnsi="宋体"/>
          <w:sz w:val="24"/>
        </w:rPr>
      </w:pPr>
      <w:r>
        <w:rPr>
          <w:rFonts w:ascii="宋体" w:hAnsi="宋体"/>
          <w:sz w:val="24"/>
        </w:rPr>
        <w:t>在对规格品进行分类时，每个基本分类下的规格品应具有相似性，但在实际情况中该条件很难满足，这也意味着在同一基本分类下的规格品可能展现出不同的价格走势；为此最理想的解决方法即给予规格品以不同权重，权重可以是规格品的消费数量、也可以是在该规格品上的消费支出占比。</w:t>
      </w:r>
      <w:r>
        <w:rPr>
          <w:rFonts w:hint="eastAsia" w:ascii="宋体" w:hAnsi="宋体"/>
          <w:sz w:val="24"/>
        </w:rPr>
        <w:t>但在国际比较项目中，计算基本分类一级PPP时没有加入权重这个变量，而是直接采用规格品间的价格比率作为计算基础，而在计算基本分类以上PPP指数时才引入各国的国民生产总值在各个基本分类下的数据，并以此作为权重变量。</w:t>
      </w:r>
    </w:p>
    <w:p>
      <w:pPr>
        <w:spacing w:line="480" w:lineRule="exact"/>
        <w:ind w:firstLine="480" w:firstLineChars="200"/>
        <w:rPr>
          <w:rFonts w:ascii="宋体" w:hAnsi="宋体"/>
          <w:sz w:val="24"/>
        </w:rPr>
      </w:pPr>
      <w:r>
        <w:rPr>
          <w:rFonts w:ascii="宋体" w:hAnsi="宋体"/>
          <w:sz w:val="24"/>
        </w:rPr>
        <w:t>在国际比较项目中，购买力平价需满足</w:t>
      </w:r>
      <w:commentRangeStart w:id="1"/>
      <w:r>
        <w:rPr>
          <w:rFonts w:ascii="宋体" w:hAnsi="宋体"/>
          <w:sz w:val="24"/>
        </w:rPr>
        <w:t>特征性、基国不变性、可加性</w:t>
      </w:r>
      <w:commentRangeEnd w:id="1"/>
      <w:r>
        <w:rPr>
          <w:rStyle w:val="19"/>
        </w:rPr>
        <w:commentReference w:id="1"/>
      </w:r>
      <w:r>
        <w:rPr>
          <w:rFonts w:ascii="宋体" w:hAnsi="宋体"/>
          <w:sz w:val="24"/>
        </w:rPr>
        <w:t>及可传递性等，其中可传递性指任意两国间的PPP可通过各自</w:t>
      </w:r>
      <w:r>
        <w:rPr>
          <w:rFonts w:hint="eastAsia" w:ascii="宋体" w:hAnsi="宋体"/>
          <w:sz w:val="24"/>
        </w:rPr>
        <w:t>针</w:t>
      </w:r>
      <w:r>
        <w:rPr>
          <w:rFonts w:ascii="宋体" w:hAnsi="宋体"/>
          <w:sz w:val="24"/>
        </w:rPr>
        <w:t>对第三国的PPP的值间接计算而得，它满足了内部比较的连贯性，对于单个商品的PPP而言，可传递性自动满足：如下式，如果</w:t>
      </w:r>
      <m:oMath>
        <m:sSubSup>
          <m:sSubSupPr>
            <m:ctrlPr>
              <w:rPr>
                <w:rFonts w:hint="default" w:ascii="Cambria Math" w:hAnsi="Cambria Math"/>
                <w:i/>
                <w:sz w:val="24"/>
              </w:rPr>
            </m:ctrlPr>
          </m:sSubSupPr>
          <m:e>
            <m:r>
              <w:rPr>
                <w:rFonts w:hint="default" w:ascii="Cambria Math" w:hAnsi="Cambria Math"/>
                <w:sz w:val="24"/>
              </w:rPr>
              <m:t>P</m:t>
            </m:r>
            <m:ctrlPr>
              <w:rPr>
                <w:rFonts w:hint="default" w:ascii="Cambria Math" w:hAnsi="Cambria Math"/>
                <w:i/>
                <w:sz w:val="24"/>
              </w:rPr>
            </m:ctrlPr>
          </m:e>
          <m:sub>
            <m:r>
              <w:rPr>
                <w:rFonts w:hint="default" w:ascii="Cambria Math" w:hAnsi="Cambria Math"/>
                <w:sz w:val="24"/>
              </w:rPr>
              <m:t>i</m:t>
            </m:r>
            <m:ctrlPr>
              <w:rPr>
                <w:rFonts w:hint="default" w:ascii="Cambria Math" w:hAnsi="Cambria Math"/>
                <w:i/>
                <w:sz w:val="24"/>
              </w:rPr>
            </m:ctrlPr>
          </m:sub>
          <m:sup>
            <m:r>
              <w:rPr>
                <w:rFonts w:hint="default" w:ascii="Cambria Math" w:hAnsi="Cambria Math"/>
                <w:sz w:val="24"/>
              </w:rPr>
              <m:t>k</m:t>
            </m:r>
            <m:ctrlPr>
              <w:rPr>
                <w:rFonts w:hint="default" w:ascii="Cambria Math" w:hAnsi="Cambria Math"/>
                <w:i/>
                <w:sz w:val="24"/>
              </w:rPr>
            </m:ctrlPr>
          </m:sup>
        </m:sSubSup>
      </m:oMath>
      <w:r>
        <w:rPr>
          <w:rFonts w:ascii="宋体" w:hAnsi="宋体"/>
          <w:sz w:val="24"/>
        </w:rPr>
        <w:t>及</w:t>
      </w:r>
      <m:oMath>
        <m:sSubSup>
          <m:sSubSupPr>
            <m:ctrlPr>
              <w:rPr>
                <w:rFonts w:hint="default" w:ascii="Cambria Math" w:hAnsi="Cambria Math"/>
                <w:i/>
                <w:sz w:val="24"/>
              </w:rPr>
            </m:ctrlPr>
          </m:sSubSupPr>
          <m:e>
            <m:r>
              <w:rPr>
                <w:rFonts w:hint="default" w:ascii="Cambria Math" w:hAnsi="Cambria Math"/>
                <w:sz w:val="24"/>
              </w:rPr>
              <m:t>P</m:t>
            </m:r>
            <m:ctrlPr>
              <w:rPr>
                <w:rFonts w:hint="default" w:ascii="Cambria Math" w:hAnsi="Cambria Math"/>
                <w:i/>
                <w:sz w:val="24"/>
              </w:rPr>
            </m:ctrlPr>
          </m:e>
          <m:sub>
            <m:r>
              <w:rPr>
                <w:rFonts w:hint="default" w:ascii="Cambria Math" w:hAnsi="Cambria Math"/>
                <w:sz w:val="24"/>
              </w:rPr>
              <m:t>i</m:t>
            </m:r>
            <m:ctrlPr>
              <w:rPr>
                <w:rFonts w:hint="default" w:ascii="Cambria Math" w:hAnsi="Cambria Math"/>
                <w:i/>
                <w:sz w:val="24"/>
              </w:rPr>
            </m:ctrlPr>
          </m:sub>
          <m:sup>
            <m:r>
              <w:rPr>
                <w:rFonts w:hint="default" w:ascii="Cambria Math" w:hAnsi="Cambria Math"/>
                <w:sz w:val="24"/>
              </w:rPr>
              <m:t>j</m:t>
            </m:r>
            <m:ctrlPr>
              <w:rPr>
                <w:rFonts w:hint="default" w:ascii="Cambria Math" w:hAnsi="Cambria Math"/>
                <w:i/>
                <w:sz w:val="24"/>
              </w:rPr>
            </m:ctrlPr>
          </m:sup>
        </m:sSubSup>
      </m:oMath>
      <w:bookmarkStart w:id="29" w:name="_GoBack"/>
      <w:bookmarkEnd w:id="29"/>
      <w:r>
        <w:rPr>
          <w:rFonts w:ascii="宋体" w:hAnsi="宋体"/>
          <w:sz w:val="24"/>
        </w:rPr>
        <w:t>分别表示第</w:t>
      </w:r>
      <w:r>
        <w:rPr>
          <w:rFonts w:ascii="宋体" w:hAnsi="宋体"/>
          <w:i/>
          <w:sz w:val="24"/>
        </w:rPr>
        <w:t>i</w:t>
      </w:r>
      <w:r>
        <w:rPr>
          <w:rFonts w:ascii="宋体" w:hAnsi="宋体"/>
          <w:sz w:val="24"/>
        </w:rPr>
        <w:t>类规格品分别在</w:t>
      </w:r>
      <w:r>
        <w:rPr>
          <w:rFonts w:ascii="宋体" w:hAnsi="宋体"/>
          <w:i/>
          <w:sz w:val="24"/>
        </w:rPr>
        <w:t>j</w:t>
      </w:r>
      <w:r>
        <w:rPr>
          <w:rFonts w:ascii="宋体" w:hAnsi="宋体"/>
          <w:sz w:val="24"/>
        </w:rPr>
        <w:t>国与</w:t>
      </w:r>
      <w:r>
        <w:rPr>
          <w:rFonts w:ascii="宋体" w:hAnsi="宋体"/>
          <w:i/>
          <w:sz w:val="24"/>
        </w:rPr>
        <w:t>k</w:t>
      </w:r>
      <w:r>
        <w:rPr>
          <w:rFonts w:ascii="宋体" w:hAnsi="宋体"/>
          <w:sz w:val="24"/>
        </w:rPr>
        <w:t>国</w:t>
      </w:r>
      <w:r>
        <w:rPr>
          <w:rFonts w:hint="eastAsia" w:ascii="宋体" w:hAnsi="宋体"/>
          <w:sz w:val="24"/>
        </w:rPr>
        <w:t>的价格，那么</w:t>
      </w:r>
      <w:r>
        <w:rPr>
          <w:rFonts w:ascii="宋体" w:hAnsi="宋体"/>
          <w:i/>
          <w:sz w:val="24"/>
        </w:rPr>
        <w:t>k</w:t>
      </w:r>
      <w:r>
        <w:rPr>
          <w:rFonts w:ascii="宋体" w:hAnsi="宋体"/>
          <w:sz w:val="24"/>
        </w:rPr>
        <w:t>国相对于</w:t>
      </w:r>
      <w:r>
        <w:rPr>
          <w:rFonts w:ascii="宋体" w:hAnsi="宋体"/>
          <w:i/>
          <w:sz w:val="24"/>
        </w:rPr>
        <w:t>j</w:t>
      </w:r>
      <w:r>
        <w:rPr>
          <w:rFonts w:ascii="宋体" w:hAnsi="宋体"/>
          <w:sz w:val="24"/>
        </w:rPr>
        <w:t>国</w:t>
      </w:r>
      <w:r>
        <w:rPr>
          <w:rFonts w:hint="eastAsia" w:ascii="宋体" w:hAnsi="宋体"/>
          <w:sz w:val="24"/>
        </w:rPr>
        <w:t>的购买力平价指数即可表示为各自与第三方国家、如</w:t>
      </w:r>
      <w:r>
        <w:rPr>
          <w:rFonts w:hint="eastAsia" w:ascii="宋体" w:hAnsi="宋体"/>
          <w:i/>
          <w:sz w:val="24"/>
        </w:rPr>
        <w:t>m</w:t>
      </w:r>
      <w:r>
        <w:rPr>
          <w:rFonts w:hint="eastAsia" w:ascii="宋体" w:hAnsi="宋体"/>
          <w:sz w:val="24"/>
        </w:rPr>
        <w:t>国的购买力平价的乘积：</w:t>
      </w:r>
    </w:p>
    <w:p>
      <m:oMathPara>
        <m:oMath>
          <m:sSub>
            <m:sSubPr>
              <m:ctrlPr>
                <w:rPr>
                  <w:rFonts w:hint="default" w:ascii="Cambria Math" w:hAnsi="Cambria Math" w:eastAsia="Cambria Math" w:cs="Cambria Math"/>
                </w:rPr>
              </m:ctrlPr>
            </m:sSubPr>
            <m:e>
              <m:r>
                <w:rPr>
                  <w:rFonts w:hint="default" w:ascii="Cambria Math" w:hAnsi="Cambria Math" w:eastAsia="Cambria Math" w:cs="Cambria Math"/>
                </w:rPr>
                <m:t>PPP</m:t>
              </m:r>
              <m:ctrlPr>
                <w:rPr>
                  <w:rFonts w:hint="default" w:ascii="Cambria Math" w:hAnsi="Cambria Math" w:eastAsia="Cambria Math" w:cs="Cambria Math"/>
                </w:rPr>
              </m:ctrlPr>
            </m:e>
            <m:sub>
              <m:r>
                <w:rPr>
                  <w:rFonts w:hint="default" w:ascii="Cambria Math" w:hAnsi="Cambria Math" w:eastAsia="Cambria Math" w:cs="Cambria Math"/>
                </w:rPr>
                <m:t>jk</m:t>
              </m:r>
              <m:ctrlPr>
                <w:rPr>
                  <w:rFonts w:hint="default" w:ascii="Cambria Math" w:hAnsi="Cambria Math" w:eastAsia="Cambria Math" w:cs="Cambria Math"/>
                </w:rPr>
              </m:ctrlPr>
            </m:sub>
          </m:sSub>
          <m:r>
            <m:rPr>
              <m:sty m:val="p"/>
            </m:rPr>
            <w:rPr>
              <w:rFonts w:hint="default" w:ascii="Cambria Math" w:hAnsi="Cambria Math" w:eastAsia="Cambria Math" w:cs="Cambria Math"/>
            </w:rPr>
            <m:t>=</m:t>
          </m:r>
          <m:f>
            <m:fPr>
              <m:ctrlPr>
                <w:rPr>
                  <w:rFonts w:hint="default" w:ascii="Cambria Math" w:hAnsi="Cambria Math" w:eastAsia="Cambria Math"/>
                </w:rPr>
              </m:ctrlPr>
            </m:fPr>
            <m:num>
              <m:sSubSup>
                <m:sSubSupPr>
                  <m:ctrlPr>
                    <w:rPr>
                      <w:rFonts w:hint="default" w:ascii="Cambria Math" w:hAnsi="Cambria Math" w:eastAsia="Cambria Math"/>
                      <w:i/>
                    </w:rPr>
                  </m:ctrlPr>
                </m:sSubSupPr>
                <m:e>
                  <m:r>
                    <w:rPr>
                      <w:rFonts w:hint="default" w:ascii="Cambria Math" w:hAnsi="Cambria Math" w:eastAsia="Cambria Math"/>
                    </w:rPr>
                    <m:t>P</m:t>
                  </m:r>
                  <m:ctrlPr>
                    <w:rPr>
                      <w:rFonts w:hint="default" w:ascii="Cambria Math" w:hAnsi="Cambria Math" w:eastAsia="Cambria Math"/>
                      <w:i/>
                    </w:rPr>
                  </m:ctrlPr>
                </m:e>
                <m:sub>
                  <m:r>
                    <w:rPr>
                      <w:rFonts w:hint="default" w:ascii="Cambria Math" w:hAnsi="Cambria Math" w:eastAsia="Cambria Math"/>
                    </w:rPr>
                    <m:t>i</m:t>
                  </m:r>
                  <m:ctrlPr>
                    <w:rPr>
                      <w:rFonts w:hint="default" w:ascii="Cambria Math" w:hAnsi="Cambria Math" w:eastAsia="Cambria Math"/>
                      <w:i/>
                    </w:rPr>
                  </m:ctrlPr>
                </m:sub>
                <m:sup>
                  <m:r>
                    <w:rPr>
                      <w:rFonts w:hint="default" w:ascii="Cambria Math" w:hAnsi="Cambria Math" w:eastAsia="Cambria Math"/>
                    </w:rPr>
                    <m:t>k</m:t>
                  </m:r>
                  <m:ctrlPr>
                    <w:rPr>
                      <w:rFonts w:hint="default" w:ascii="Cambria Math" w:hAnsi="Cambria Math" w:eastAsia="Cambria Math"/>
                      <w:i/>
                    </w:rPr>
                  </m:ctrlPr>
                </m:sup>
              </m:sSubSup>
              <m:ctrlPr>
                <w:rPr>
                  <w:rFonts w:hint="default" w:ascii="Cambria Math" w:hAnsi="Cambria Math" w:eastAsia="Cambria Math"/>
                </w:rPr>
              </m:ctrlPr>
            </m:num>
            <m:den>
              <m:sSubSup>
                <m:sSubSupPr>
                  <m:ctrlPr>
                    <w:rPr>
                      <w:rFonts w:hint="default" w:ascii="Cambria Math" w:hAnsi="Cambria Math" w:eastAsia="Cambria Math"/>
                      <w:i/>
                    </w:rPr>
                  </m:ctrlPr>
                </m:sSubSupPr>
                <m:e>
                  <m:r>
                    <w:rPr>
                      <w:rFonts w:hint="default" w:ascii="Cambria Math" w:hAnsi="Cambria Math" w:eastAsia="Cambria Math"/>
                    </w:rPr>
                    <m:t>P</m:t>
                  </m:r>
                  <m:ctrlPr>
                    <w:rPr>
                      <w:rFonts w:hint="default" w:ascii="Cambria Math" w:hAnsi="Cambria Math" w:eastAsia="Cambria Math"/>
                      <w:i/>
                    </w:rPr>
                  </m:ctrlPr>
                </m:e>
                <m:sub>
                  <m:r>
                    <w:rPr>
                      <w:rFonts w:hint="default" w:ascii="Cambria Math" w:hAnsi="Cambria Math" w:eastAsia="Cambria Math"/>
                    </w:rPr>
                    <m:t>i</m:t>
                  </m:r>
                  <m:ctrlPr>
                    <w:rPr>
                      <w:rFonts w:hint="default" w:ascii="Cambria Math" w:hAnsi="Cambria Math" w:eastAsia="Cambria Math"/>
                      <w:i/>
                    </w:rPr>
                  </m:ctrlPr>
                </m:sub>
                <m:sup>
                  <m:r>
                    <w:rPr>
                      <w:rFonts w:hint="default" w:ascii="Cambria Math" w:hAnsi="Cambria Math" w:eastAsia="Cambria Math"/>
                    </w:rPr>
                    <m:t>j</m:t>
                  </m:r>
                  <m:ctrlPr>
                    <w:rPr>
                      <w:rFonts w:hint="default" w:ascii="Cambria Math" w:hAnsi="Cambria Math" w:eastAsia="Cambria Math"/>
                      <w:i/>
                    </w:rPr>
                  </m:ctrlPr>
                </m:sup>
              </m:sSubSup>
              <m:ctrlPr>
                <w:rPr>
                  <w:rFonts w:hint="default" w:ascii="Cambria Math" w:hAnsi="Cambria Math" w:eastAsia="Cambria Math"/>
                </w:rPr>
              </m:ctrlPr>
            </m:den>
          </m:f>
          <m:r>
            <w:rPr>
              <w:rFonts w:hint="default" w:ascii="Cambria Math" w:hAnsi="Cambria Math" w:eastAsia="Cambria Math"/>
            </w:rPr>
            <m:t xml:space="preserve">                                                                      </m:t>
          </m:r>
          <m:r>
            <w:rPr>
              <w:rFonts w:hint="eastAsia" w:ascii="宋体" w:hAnsi="宋体" w:eastAsia="宋体" w:cs="宋体"/>
            </w:rPr>
            <m:t>（</m:t>
          </m:r>
          <m:r>
            <w:rPr>
              <w:rFonts w:hint="default" w:ascii="Cambria Math" w:hAnsi="宋体" w:eastAsia="宋体" w:cs="宋体"/>
            </w:rPr>
            <m:t>1.1</m:t>
          </m:r>
          <m:r>
            <w:rPr>
              <w:rFonts w:hint="eastAsia" w:ascii="宋体" w:hAnsi="宋体" w:eastAsia="宋体" w:cs="宋体"/>
            </w:rPr>
            <m:t>）</m:t>
          </m:r>
        </m:oMath>
      </m:oMathPara>
    </w:p>
    <w:p>
      <w:pPr>
        <w:rPr>
          <w:b/>
        </w:rPr>
      </w:pPr>
      <m:oMathPara>
        <m:oMath>
          <m:sSub>
            <m:sSubPr>
              <m:ctrlPr>
                <w:rPr>
                  <w:rFonts w:hint="default" w:ascii="Cambria Math" w:hAnsi="Cambria Math" w:eastAsia="Cambria Math" w:cs="Cambria Math"/>
                </w:rPr>
              </m:ctrlPr>
            </m:sSubPr>
            <m:e>
              <m:r>
                <w:rPr>
                  <w:rFonts w:hint="default" w:ascii="Cambria Math" w:hAnsi="Cambria Math" w:eastAsia="Cambria Math" w:cs="Cambria Math"/>
                </w:rPr>
                <m:t>PPP</m:t>
              </m:r>
              <m:ctrlPr>
                <w:rPr>
                  <w:rFonts w:hint="default" w:ascii="Cambria Math" w:hAnsi="Cambria Math" w:eastAsia="Cambria Math" w:cs="Cambria Math"/>
                </w:rPr>
              </m:ctrlPr>
            </m:e>
            <m:sub>
              <m:r>
                <w:rPr>
                  <w:rFonts w:hint="default" w:ascii="Cambria Math" w:hAnsi="Cambria Math" w:eastAsia="Cambria Math" w:cs="Cambria Math"/>
                </w:rPr>
                <m:t>jk</m:t>
              </m:r>
              <m:ctrlPr>
                <w:rPr>
                  <w:rFonts w:hint="default" w:ascii="Cambria Math" w:hAnsi="Cambria Math" w:eastAsia="Cambria Math" w:cs="Cambria Math"/>
                </w:rPr>
              </m:ctrlPr>
            </m:sub>
          </m:sSub>
          <m:r>
            <m:rPr>
              <m:sty m:val="p"/>
            </m:rPr>
            <w:rPr>
              <w:rFonts w:hint="default" w:ascii="Cambria Math" w:hAnsi="Cambria Math" w:eastAsia="Cambria Math" w:cs="Cambria Math"/>
            </w:rPr>
            <m:t>=</m:t>
          </m:r>
          <m:f>
            <m:fPr>
              <m:ctrlPr>
                <w:rPr>
                  <w:rFonts w:hint="default" w:ascii="Cambria Math" w:hAnsi="Cambria Math" w:eastAsia="Cambria Math"/>
                </w:rPr>
              </m:ctrlPr>
            </m:fPr>
            <m:num>
              <m:sSubSup>
                <m:sSubSupPr>
                  <m:ctrlPr>
                    <w:rPr>
                      <w:rFonts w:hint="default" w:ascii="Cambria Math" w:hAnsi="Cambria Math" w:eastAsia="Cambria Math"/>
                      <w:i/>
                    </w:rPr>
                  </m:ctrlPr>
                </m:sSubSupPr>
                <m:e>
                  <m:r>
                    <w:rPr>
                      <w:rFonts w:hint="default" w:ascii="Cambria Math" w:hAnsi="Cambria Math" w:eastAsia="Cambria Math"/>
                    </w:rPr>
                    <m:t>P</m:t>
                  </m:r>
                  <m:ctrlPr>
                    <w:rPr>
                      <w:rFonts w:hint="default" w:ascii="Cambria Math" w:hAnsi="Cambria Math" w:eastAsia="Cambria Math"/>
                      <w:i/>
                    </w:rPr>
                  </m:ctrlPr>
                </m:e>
                <m:sub>
                  <m:r>
                    <w:rPr>
                      <w:rFonts w:hint="default" w:ascii="Cambria Math" w:hAnsi="Cambria Math" w:eastAsia="Cambria Math"/>
                    </w:rPr>
                    <m:t>i</m:t>
                  </m:r>
                  <m:ctrlPr>
                    <w:rPr>
                      <w:rFonts w:hint="default" w:ascii="Cambria Math" w:hAnsi="Cambria Math" w:eastAsia="Cambria Math"/>
                      <w:i/>
                    </w:rPr>
                  </m:ctrlPr>
                </m:sub>
                <m:sup>
                  <m:r>
                    <w:rPr>
                      <w:rFonts w:hint="default" w:ascii="Cambria Math" w:hAnsi="Cambria Math" w:eastAsia="Cambria Math"/>
                    </w:rPr>
                    <m:t>k</m:t>
                  </m:r>
                  <m:ctrlPr>
                    <w:rPr>
                      <w:rFonts w:hint="default" w:ascii="Cambria Math" w:hAnsi="Cambria Math" w:eastAsia="Cambria Math"/>
                      <w:i/>
                    </w:rPr>
                  </m:ctrlPr>
                </m:sup>
              </m:sSubSup>
              <m:ctrlPr>
                <w:rPr>
                  <w:rFonts w:hint="default" w:ascii="Cambria Math" w:hAnsi="Cambria Math" w:eastAsia="Cambria Math"/>
                </w:rPr>
              </m:ctrlPr>
            </m:num>
            <m:den>
              <m:sSubSup>
                <m:sSubSupPr>
                  <m:ctrlPr>
                    <w:rPr>
                      <w:rFonts w:hint="default" w:ascii="Cambria Math" w:hAnsi="Cambria Math" w:eastAsia="Cambria Math"/>
                      <w:i/>
                    </w:rPr>
                  </m:ctrlPr>
                </m:sSubSupPr>
                <m:e>
                  <m:r>
                    <w:rPr>
                      <w:rFonts w:hint="default" w:ascii="Cambria Math" w:hAnsi="Cambria Math" w:eastAsia="Cambria Math"/>
                    </w:rPr>
                    <m:t>P</m:t>
                  </m:r>
                  <m:ctrlPr>
                    <w:rPr>
                      <w:rFonts w:hint="default" w:ascii="Cambria Math" w:hAnsi="Cambria Math" w:eastAsia="Cambria Math"/>
                      <w:i/>
                    </w:rPr>
                  </m:ctrlPr>
                </m:e>
                <m:sub>
                  <m:r>
                    <w:rPr>
                      <w:rFonts w:hint="default" w:ascii="Cambria Math" w:hAnsi="Cambria Math" w:eastAsia="Cambria Math"/>
                    </w:rPr>
                    <m:t>i</m:t>
                  </m:r>
                  <m:ctrlPr>
                    <w:rPr>
                      <w:rFonts w:hint="default" w:ascii="Cambria Math" w:hAnsi="Cambria Math" w:eastAsia="Cambria Math"/>
                      <w:i/>
                    </w:rPr>
                  </m:ctrlPr>
                </m:sub>
                <m:sup>
                  <m:r>
                    <w:rPr>
                      <w:rFonts w:hint="default" w:ascii="Cambria Math" w:hAnsi="Cambria Math" w:eastAsia="Cambria Math"/>
                    </w:rPr>
                    <m:t>j</m:t>
                  </m:r>
                  <m:ctrlPr>
                    <w:rPr>
                      <w:rFonts w:hint="default" w:ascii="Cambria Math" w:hAnsi="Cambria Math" w:eastAsia="Cambria Math"/>
                      <w:i/>
                    </w:rPr>
                  </m:ctrlPr>
                </m:sup>
              </m:sSubSup>
              <m:ctrlPr>
                <w:rPr>
                  <w:rFonts w:hint="default" w:ascii="Cambria Math" w:hAnsi="Cambria Math" w:eastAsia="Cambria Math"/>
                </w:rPr>
              </m:ctrlPr>
            </m:den>
          </m:f>
          <m:r>
            <w:rPr>
              <w:rFonts w:hint="default" w:ascii="Cambria Math" w:hAnsi="Cambria Math" w:eastAsia="Cambria Math"/>
            </w:rPr>
            <m:t>=</m:t>
          </m:r>
          <m:f>
            <m:fPr>
              <m:ctrlPr>
                <w:rPr>
                  <w:rFonts w:hint="default" w:ascii="Cambria Math" w:hAnsi="Cambria Math" w:eastAsia="Cambria Math"/>
                </w:rPr>
              </m:ctrlPr>
            </m:fPr>
            <m:num>
              <m:sSubSup>
                <m:sSubSupPr>
                  <m:ctrlPr>
                    <w:rPr>
                      <w:rFonts w:hint="default" w:ascii="Cambria Math" w:hAnsi="Cambria Math" w:eastAsia="Cambria Math"/>
                      <w:i/>
                    </w:rPr>
                  </m:ctrlPr>
                </m:sSubSupPr>
                <m:e>
                  <m:r>
                    <w:rPr>
                      <w:rFonts w:hint="default" w:ascii="Cambria Math" w:hAnsi="Cambria Math" w:eastAsia="Cambria Math"/>
                    </w:rPr>
                    <m:t>P</m:t>
                  </m:r>
                  <m:ctrlPr>
                    <w:rPr>
                      <w:rFonts w:hint="default" w:ascii="Cambria Math" w:hAnsi="Cambria Math" w:eastAsia="Cambria Math"/>
                      <w:i/>
                    </w:rPr>
                  </m:ctrlPr>
                </m:e>
                <m:sub>
                  <m:r>
                    <w:rPr>
                      <w:rFonts w:hint="default" w:ascii="Cambria Math" w:hAnsi="Cambria Math" w:eastAsia="Cambria Math"/>
                    </w:rPr>
                    <m:t>i</m:t>
                  </m:r>
                  <m:ctrlPr>
                    <w:rPr>
                      <w:rFonts w:hint="default" w:ascii="Cambria Math" w:hAnsi="Cambria Math" w:eastAsia="Cambria Math"/>
                      <w:i/>
                    </w:rPr>
                  </m:ctrlPr>
                </m:sub>
                <m:sup>
                  <m:r>
                    <w:rPr>
                      <w:rFonts w:hint="default" w:ascii="Cambria Math" w:hAnsi="Cambria Math" w:eastAsia="Cambria Math"/>
                    </w:rPr>
                    <m:t>k</m:t>
                  </m:r>
                  <m:ctrlPr>
                    <w:rPr>
                      <w:rFonts w:hint="default" w:ascii="Cambria Math" w:hAnsi="Cambria Math" w:eastAsia="Cambria Math"/>
                      <w:i/>
                    </w:rPr>
                  </m:ctrlPr>
                </m:sup>
              </m:sSubSup>
              <m:ctrlPr>
                <w:rPr>
                  <w:rFonts w:hint="default" w:ascii="Cambria Math" w:hAnsi="Cambria Math" w:eastAsia="Cambria Math"/>
                </w:rPr>
              </m:ctrlPr>
            </m:num>
            <m:den>
              <m:sSubSup>
                <m:sSubSupPr>
                  <m:ctrlPr>
                    <w:rPr>
                      <w:rFonts w:hint="default" w:ascii="Cambria Math" w:hAnsi="Cambria Math" w:eastAsia="Cambria Math"/>
                      <w:i/>
                    </w:rPr>
                  </m:ctrlPr>
                </m:sSubSupPr>
                <m:e>
                  <m:r>
                    <w:rPr>
                      <w:rFonts w:hint="default" w:ascii="Cambria Math" w:hAnsi="Cambria Math" w:eastAsia="Cambria Math"/>
                    </w:rPr>
                    <m:t>P</m:t>
                  </m:r>
                  <m:ctrlPr>
                    <w:rPr>
                      <w:rFonts w:hint="default" w:ascii="Cambria Math" w:hAnsi="Cambria Math" w:eastAsia="Cambria Math"/>
                      <w:i/>
                    </w:rPr>
                  </m:ctrlPr>
                </m:e>
                <m:sub>
                  <m:r>
                    <w:rPr>
                      <w:rFonts w:hint="default" w:ascii="Cambria Math" w:hAnsi="Cambria Math" w:eastAsia="Cambria Math"/>
                    </w:rPr>
                    <m:t>i</m:t>
                  </m:r>
                  <m:ctrlPr>
                    <w:rPr>
                      <w:rFonts w:hint="default" w:ascii="Cambria Math" w:hAnsi="Cambria Math" w:eastAsia="Cambria Math"/>
                      <w:i/>
                    </w:rPr>
                  </m:ctrlPr>
                </m:sub>
                <m:sup>
                  <m:r>
                    <w:rPr>
                      <w:rFonts w:hint="default" w:ascii="Cambria Math" w:hAnsi="Cambria Math" w:eastAsia="Cambria Math"/>
                    </w:rPr>
                    <m:t>m</m:t>
                  </m:r>
                  <m:ctrlPr>
                    <w:rPr>
                      <w:rFonts w:hint="default" w:ascii="Cambria Math" w:hAnsi="Cambria Math" w:eastAsia="Cambria Math"/>
                      <w:i/>
                    </w:rPr>
                  </m:ctrlPr>
                </m:sup>
              </m:sSubSup>
              <m:ctrlPr>
                <w:rPr>
                  <w:rFonts w:hint="default" w:ascii="Cambria Math" w:hAnsi="Cambria Math" w:eastAsia="Cambria Math"/>
                </w:rPr>
              </m:ctrlPr>
            </m:den>
          </m:f>
          <m:r>
            <w:rPr>
              <w:rFonts w:hint="default" w:ascii="Cambria Math" w:hAnsi="Cambria Math" w:eastAsia="Cambria Math"/>
            </w:rPr>
            <m:t>×</m:t>
          </m:r>
          <m:f>
            <m:fPr>
              <m:ctrlPr>
                <w:rPr>
                  <w:rFonts w:hint="default" w:ascii="Cambria Math" w:hAnsi="Cambria Math" w:eastAsia="Cambria Math"/>
                </w:rPr>
              </m:ctrlPr>
            </m:fPr>
            <m:num>
              <m:sSubSup>
                <m:sSubSupPr>
                  <m:ctrlPr>
                    <w:rPr>
                      <w:rFonts w:hint="default" w:ascii="Cambria Math" w:hAnsi="Cambria Math" w:eastAsia="Cambria Math"/>
                      <w:i/>
                    </w:rPr>
                  </m:ctrlPr>
                </m:sSubSupPr>
                <m:e>
                  <m:r>
                    <w:rPr>
                      <w:rFonts w:hint="default" w:ascii="Cambria Math" w:hAnsi="Cambria Math" w:eastAsia="Cambria Math"/>
                    </w:rPr>
                    <m:t>P</m:t>
                  </m:r>
                  <m:ctrlPr>
                    <w:rPr>
                      <w:rFonts w:hint="default" w:ascii="Cambria Math" w:hAnsi="Cambria Math" w:eastAsia="Cambria Math"/>
                      <w:i/>
                    </w:rPr>
                  </m:ctrlPr>
                </m:e>
                <m:sub>
                  <m:r>
                    <w:rPr>
                      <w:rFonts w:hint="default" w:ascii="Cambria Math" w:hAnsi="Cambria Math" w:eastAsia="Cambria Math"/>
                    </w:rPr>
                    <m:t>i</m:t>
                  </m:r>
                  <m:ctrlPr>
                    <w:rPr>
                      <w:rFonts w:hint="default" w:ascii="Cambria Math" w:hAnsi="Cambria Math" w:eastAsia="Cambria Math"/>
                      <w:i/>
                    </w:rPr>
                  </m:ctrlPr>
                </m:sub>
                <m:sup>
                  <m:r>
                    <w:rPr>
                      <w:rFonts w:hint="default" w:ascii="Cambria Math" w:hAnsi="Cambria Math" w:eastAsia="Cambria Math"/>
                    </w:rPr>
                    <m:t>m</m:t>
                  </m:r>
                  <m:ctrlPr>
                    <w:rPr>
                      <w:rFonts w:hint="default" w:ascii="Cambria Math" w:hAnsi="Cambria Math" w:eastAsia="Cambria Math"/>
                      <w:i/>
                    </w:rPr>
                  </m:ctrlPr>
                </m:sup>
              </m:sSubSup>
              <m:ctrlPr>
                <w:rPr>
                  <w:rFonts w:hint="default" w:ascii="Cambria Math" w:hAnsi="Cambria Math" w:eastAsia="Cambria Math"/>
                </w:rPr>
              </m:ctrlPr>
            </m:num>
            <m:den>
              <m:sSubSup>
                <m:sSubSupPr>
                  <m:ctrlPr>
                    <w:rPr>
                      <w:rFonts w:hint="default" w:ascii="Cambria Math" w:hAnsi="Cambria Math" w:eastAsia="Cambria Math"/>
                      <w:i/>
                    </w:rPr>
                  </m:ctrlPr>
                </m:sSubSupPr>
                <m:e>
                  <m:r>
                    <w:rPr>
                      <w:rFonts w:hint="default" w:ascii="Cambria Math" w:hAnsi="Cambria Math" w:eastAsia="Cambria Math"/>
                    </w:rPr>
                    <m:t>P</m:t>
                  </m:r>
                  <m:ctrlPr>
                    <w:rPr>
                      <w:rFonts w:hint="default" w:ascii="Cambria Math" w:hAnsi="Cambria Math" w:eastAsia="Cambria Math"/>
                      <w:i/>
                    </w:rPr>
                  </m:ctrlPr>
                </m:e>
                <m:sub>
                  <m:r>
                    <w:rPr>
                      <w:rFonts w:hint="default" w:ascii="Cambria Math" w:hAnsi="Cambria Math" w:eastAsia="Cambria Math"/>
                    </w:rPr>
                    <m:t>i</m:t>
                  </m:r>
                  <m:ctrlPr>
                    <w:rPr>
                      <w:rFonts w:hint="default" w:ascii="Cambria Math" w:hAnsi="Cambria Math" w:eastAsia="Cambria Math"/>
                      <w:i/>
                    </w:rPr>
                  </m:ctrlPr>
                </m:sub>
                <m:sup>
                  <m:r>
                    <w:rPr>
                      <w:rFonts w:hint="default" w:ascii="Cambria Math" w:hAnsi="Cambria Math" w:eastAsia="Cambria Math"/>
                    </w:rPr>
                    <m:t>j</m:t>
                  </m:r>
                  <m:ctrlPr>
                    <w:rPr>
                      <w:rFonts w:hint="default" w:ascii="Cambria Math" w:hAnsi="Cambria Math" w:eastAsia="Cambria Math"/>
                      <w:i/>
                    </w:rPr>
                  </m:ctrlPr>
                </m:sup>
              </m:sSubSup>
              <m:ctrlPr>
                <w:rPr>
                  <w:rFonts w:hint="default" w:ascii="Cambria Math" w:hAnsi="Cambria Math" w:eastAsia="Cambria Math"/>
                </w:rPr>
              </m:ctrlPr>
            </m:den>
          </m:f>
          <m:r>
            <w:rPr>
              <w:rFonts w:hint="default" w:ascii="Cambria Math" w:hAnsi="Cambria Math" w:eastAsia="Cambria Math"/>
            </w:rPr>
            <m:t>=</m:t>
          </m:r>
          <m:sSub>
            <m:sSubPr>
              <m:ctrlPr>
                <w:rPr>
                  <w:rFonts w:hint="default" w:ascii="Cambria Math" w:hAnsi="Cambria Math" w:eastAsia="Cambria Math" w:cs="Cambria Math"/>
                </w:rPr>
              </m:ctrlPr>
            </m:sSubPr>
            <m:e>
              <m:r>
                <w:rPr>
                  <w:rFonts w:hint="default" w:ascii="Cambria Math" w:hAnsi="Cambria Math" w:eastAsia="Cambria Math" w:cs="Cambria Math"/>
                </w:rPr>
                <m:t>PPP</m:t>
              </m:r>
              <m:ctrlPr>
                <w:rPr>
                  <w:rFonts w:hint="default" w:ascii="Cambria Math" w:hAnsi="Cambria Math" w:eastAsia="Cambria Math" w:cs="Cambria Math"/>
                </w:rPr>
              </m:ctrlPr>
            </m:e>
            <m:sub>
              <m:r>
                <w:rPr>
                  <w:rFonts w:hint="default" w:ascii="Cambria Math" w:hAnsi="Cambria Math" w:eastAsia="Cambria Math" w:cs="Cambria Math"/>
                </w:rPr>
                <m:t>jm</m:t>
              </m:r>
              <m:ctrlPr>
                <w:rPr>
                  <w:rFonts w:hint="default" w:ascii="Cambria Math" w:hAnsi="Cambria Math" w:eastAsia="Cambria Math" w:cs="Cambria Math"/>
                </w:rPr>
              </m:ctrlPr>
            </m:sub>
          </m:sSub>
          <m:r>
            <w:rPr>
              <w:rFonts w:hint="default" w:ascii="Cambria Math" w:hAnsi="Cambria Math" w:eastAsia="Cambria Math" w:cs="Cambria Math"/>
            </w:rPr>
            <m:t>×</m:t>
          </m:r>
          <m:sSub>
            <m:sSubPr>
              <m:ctrlPr>
                <w:rPr>
                  <w:rFonts w:hint="default" w:ascii="Cambria Math" w:hAnsi="Cambria Math" w:eastAsia="Cambria Math" w:cs="Cambria Math"/>
                </w:rPr>
              </m:ctrlPr>
            </m:sSubPr>
            <m:e>
              <m:r>
                <w:rPr>
                  <w:rFonts w:hint="default" w:ascii="Cambria Math" w:hAnsi="Cambria Math" w:eastAsia="Cambria Math" w:cs="Cambria Math"/>
                </w:rPr>
                <m:t>PPP</m:t>
              </m:r>
              <m:ctrlPr>
                <w:rPr>
                  <w:rFonts w:hint="default" w:ascii="Cambria Math" w:hAnsi="Cambria Math" w:eastAsia="Cambria Math" w:cs="Cambria Math"/>
                </w:rPr>
              </m:ctrlPr>
            </m:e>
            <m:sub>
              <m:r>
                <w:rPr>
                  <w:rFonts w:hint="default" w:ascii="Cambria Math" w:hAnsi="Cambria Math" w:eastAsia="Cambria Math" w:cs="Cambria Math"/>
                </w:rPr>
                <m:t>mk</m:t>
              </m:r>
              <m:ctrlPr>
                <w:rPr>
                  <w:rFonts w:hint="default" w:ascii="Cambria Math" w:hAnsi="Cambria Math" w:eastAsia="Cambria Math" w:cs="Cambria Math"/>
                </w:rPr>
              </m:ctrlPr>
            </m:sub>
          </m:sSub>
          <m:r>
            <w:rPr>
              <w:rFonts w:hint="default" w:ascii="Cambria Math" w:hAnsi="Cambria Math" w:eastAsia="Cambria Math" w:cs="Cambria Math"/>
            </w:rPr>
            <m:t xml:space="preserve">                                       </m:t>
          </m:r>
          <m:r>
            <w:rPr>
              <w:rFonts w:hint="eastAsia" w:ascii="宋体" w:hAnsi="宋体" w:eastAsia="宋体" w:cs="宋体"/>
            </w:rPr>
            <m:t>（</m:t>
          </m:r>
          <m:r>
            <w:rPr>
              <w:rFonts w:hint="default" w:ascii="Cambria Math" w:hAnsi="宋体" w:eastAsia="宋体" w:cs="宋体"/>
            </w:rPr>
            <m:t>1.2</m:t>
          </m:r>
          <m:r>
            <w:rPr>
              <w:rFonts w:hint="eastAsia" w:ascii="宋体" w:hAnsi="宋体" w:eastAsia="宋体" w:cs="宋体"/>
            </w:rPr>
            <m:t>）</m:t>
          </m:r>
        </m:oMath>
      </m:oMathPara>
    </w:p>
    <w:p>
      <w:pPr>
        <w:spacing w:line="480" w:lineRule="exact"/>
        <w:ind w:firstLine="480" w:firstLineChars="200"/>
        <w:rPr>
          <w:rFonts w:ascii="宋体" w:hAnsi="宋体"/>
        </w:rPr>
      </w:pPr>
      <w:r>
        <w:rPr>
          <w:rFonts w:ascii="宋体" w:hAnsi="宋体"/>
          <w:sz w:val="24"/>
        </w:rPr>
        <w:t>但在基于一篮子商品的多边PPP指数计算时，可传递性则要求任两国间的PPP可由其各自与第三国的PPP间接计算而得，如下式</w:t>
      </w:r>
      <w:r>
        <w:rPr>
          <w:rFonts w:hint="eastAsia" w:ascii="宋体" w:hAnsi="宋体"/>
          <w:sz w:val="24"/>
        </w:rPr>
        <w:t>(下式假定</w:t>
      </w:r>
      <w:r>
        <w:rPr>
          <w:rFonts w:ascii="宋体" w:hAnsi="宋体"/>
          <w:i/>
          <w:sz w:val="24"/>
        </w:rPr>
        <w:t>j</w:t>
      </w:r>
      <w:r>
        <w:rPr>
          <w:rFonts w:ascii="宋体" w:hAnsi="宋体"/>
          <w:sz w:val="24"/>
        </w:rPr>
        <w:t>国对</w:t>
      </w:r>
      <w:r>
        <w:rPr>
          <w:rFonts w:ascii="宋体" w:hAnsi="宋体"/>
          <w:i/>
          <w:sz w:val="24"/>
        </w:rPr>
        <w:t>m</w:t>
      </w:r>
      <w:r>
        <w:rPr>
          <w:rFonts w:ascii="宋体" w:hAnsi="宋体"/>
          <w:sz w:val="24"/>
        </w:rPr>
        <w:t>国PPP指数是</w:t>
      </w:r>
      <w:r>
        <w:rPr>
          <w:rFonts w:ascii="宋体" w:hAnsi="宋体"/>
          <w:i/>
          <w:sz w:val="24"/>
        </w:rPr>
        <w:t>m</w:t>
      </w:r>
      <w:r>
        <w:rPr>
          <w:rFonts w:ascii="宋体" w:hAnsi="宋体"/>
          <w:sz w:val="24"/>
        </w:rPr>
        <w:t>国对</w:t>
      </w:r>
      <w:r>
        <w:rPr>
          <w:rFonts w:ascii="宋体" w:hAnsi="宋体"/>
          <w:i/>
          <w:sz w:val="24"/>
        </w:rPr>
        <w:t>j</w:t>
      </w:r>
      <w:r>
        <w:rPr>
          <w:rFonts w:ascii="宋体" w:hAnsi="宋体"/>
          <w:sz w:val="24"/>
        </w:rPr>
        <w:t>国PPP指数的倒数)。</w:t>
      </w:r>
    </w:p>
    <w:p>
      <w:pPr>
        <w:rPr>
          <w:b/>
        </w:rPr>
      </w:pPr>
      <m:oMathPara>
        <m:oMath>
          <m:sSub>
            <m:sSubPr>
              <m:ctrlPr>
                <w:rPr>
                  <w:rFonts w:hint="default" w:ascii="Cambria Math" w:hAnsi="Cambria Math" w:eastAsia="Cambria Math" w:cs="Cambria Math"/>
                </w:rPr>
              </m:ctrlPr>
            </m:sSubPr>
            <m:e>
              <m:r>
                <w:rPr>
                  <w:rFonts w:hint="default" w:ascii="Cambria Math" w:hAnsi="Cambria Math" w:eastAsia="Cambria Math" w:cs="Cambria Math"/>
                </w:rPr>
                <m:t>PPP</m:t>
              </m:r>
              <m:ctrlPr>
                <w:rPr>
                  <w:rFonts w:hint="default" w:ascii="Cambria Math" w:hAnsi="Cambria Math" w:eastAsia="Cambria Math" w:cs="Cambria Math"/>
                </w:rPr>
              </m:ctrlPr>
            </m:e>
            <m:sub>
              <m:r>
                <w:rPr>
                  <w:rFonts w:hint="default" w:ascii="Cambria Math" w:hAnsi="Cambria Math" w:eastAsia="Cambria Math" w:cs="Cambria Math"/>
                </w:rPr>
                <m:t>jk</m:t>
              </m:r>
              <m:ctrlPr>
                <w:rPr>
                  <w:rFonts w:hint="default" w:ascii="Cambria Math" w:hAnsi="Cambria Math" w:eastAsia="Cambria Math" w:cs="Cambria Math"/>
                </w:rPr>
              </m:ctrlPr>
            </m:sub>
          </m:sSub>
          <m:r>
            <w:rPr>
              <w:rFonts w:hint="default" w:ascii="Cambria Math" w:hAnsi="Cambria Math" w:eastAsia="Cambria Math"/>
            </w:rPr>
            <m:t>=</m:t>
          </m:r>
          <m:sSub>
            <m:sSubPr>
              <m:ctrlPr>
                <w:rPr>
                  <w:rFonts w:hint="default" w:ascii="Cambria Math" w:hAnsi="Cambria Math" w:eastAsia="Cambria Math" w:cs="Cambria Math"/>
                </w:rPr>
              </m:ctrlPr>
            </m:sSubPr>
            <m:e>
              <m:r>
                <w:rPr>
                  <w:rFonts w:hint="default" w:ascii="Cambria Math" w:hAnsi="Cambria Math" w:eastAsia="Cambria Math" w:cs="Cambria Math"/>
                </w:rPr>
                <m:t>PPP</m:t>
              </m:r>
              <m:ctrlPr>
                <w:rPr>
                  <w:rFonts w:hint="default" w:ascii="Cambria Math" w:hAnsi="Cambria Math" w:eastAsia="Cambria Math" w:cs="Cambria Math"/>
                </w:rPr>
              </m:ctrlPr>
            </m:e>
            <m:sub>
              <m:r>
                <w:rPr>
                  <w:rFonts w:hint="default" w:ascii="Cambria Math" w:hAnsi="Cambria Math" w:eastAsia="Cambria Math" w:cs="Cambria Math"/>
                </w:rPr>
                <m:t>jm</m:t>
              </m:r>
              <m:ctrlPr>
                <w:rPr>
                  <w:rFonts w:hint="default" w:ascii="Cambria Math" w:hAnsi="Cambria Math" w:eastAsia="Cambria Math" w:cs="Cambria Math"/>
                </w:rPr>
              </m:ctrlPr>
            </m:sub>
          </m:sSub>
          <m:r>
            <w:rPr>
              <w:rFonts w:hint="default" w:ascii="Cambria Math" w:hAnsi="Cambria Math" w:eastAsia="Cambria Math" w:cs="Cambria Math"/>
            </w:rPr>
            <m:t>×</m:t>
          </m:r>
          <m:sSub>
            <m:sSubPr>
              <m:ctrlPr>
                <w:rPr>
                  <w:rFonts w:hint="default" w:ascii="Cambria Math" w:hAnsi="Cambria Math" w:eastAsia="Cambria Math" w:cs="Cambria Math"/>
                </w:rPr>
              </m:ctrlPr>
            </m:sSubPr>
            <m:e>
              <m:r>
                <w:rPr>
                  <w:rFonts w:hint="default" w:ascii="Cambria Math" w:hAnsi="Cambria Math" w:eastAsia="Cambria Math" w:cs="Cambria Math"/>
                </w:rPr>
                <m:t>PPP</m:t>
              </m:r>
              <m:ctrlPr>
                <w:rPr>
                  <w:rFonts w:hint="default" w:ascii="Cambria Math" w:hAnsi="Cambria Math" w:eastAsia="Cambria Math" w:cs="Cambria Math"/>
                </w:rPr>
              </m:ctrlPr>
            </m:e>
            <m:sub>
              <m:r>
                <w:rPr>
                  <w:rFonts w:hint="default" w:ascii="Cambria Math" w:hAnsi="Cambria Math" w:eastAsia="Cambria Math" w:cs="Cambria Math"/>
                </w:rPr>
                <m:t>mk</m:t>
              </m:r>
              <m:ctrlPr>
                <w:rPr>
                  <w:rFonts w:hint="default" w:ascii="Cambria Math" w:hAnsi="Cambria Math" w:eastAsia="Cambria Math" w:cs="Cambria Math"/>
                </w:rPr>
              </m:ctrlPr>
            </m:sub>
          </m:sSub>
          <m:r>
            <w:rPr>
              <w:rFonts w:hint="default" w:ascii="Cambria Math" w:hAnsi="Cambria Math" w:eastAsia="Cambria Math" w:cs="Cambria Math"/>
            </w:rPr>
            <m:t>=</m:t>
          </m:r>
          <m:f>
            <m:fPr>
              <m:ctrlPr>
                <w:rPr>
                  <w:rFonts w:hint="default" w:ascii="Cambria Math" w:hAnsi="Cambria Math" w:eastAsia="Cambria Math"/>
                </w:rPr>
              </m:ctrlPr>
            </m:fPr>
            <m:num>
              <m:sSub>
                <m:sSubPr>
                  <m:ctrlPr>
                    <w:rPr>
                      <w:rFonts w:hint="default" w:ascii="Cambria Math" w:hAnsi="Cambria Math" w:eastAsia="Cambria Math"/>
                      <w:i/>
                    </w:rPr>
                  </m:ctrlPr>
                </m:sSubPr>
                <m:e>
                  <m:r>
                    <w:rPr>
                      <w:rFonts w:hint="default" w:ascii="Cambria Math" w:hAnsi="Cambria Math" w:eastAsia="Cambria Math"/>
                    </w:rPr>
                    <m:t>PPP</m:t>
                  </m:r>
                  <m:ctrlPr>
                    <w:rPr>
                      <w:rFonts w:hint="default" w:ascii="Cambria Math" w:hAnsi="Cambria Math" w:eastAsia="Cambria Math"/>
                      <w:i/>
                    </w:rPr>
                  </m:ctrlPr>
                </m:e>
                <m:sub>
                  <m:r>
                    <w:rPr>
                      <w:rFonts w:hint="default" w:ascii="Cambria Math" w:hAnsi="Cambria Math" w:eastAsia="Cambria Math"/>
                    </w:rPr>
                    <m:t>mk</m:t>
                  </m:r>
                  <m:ctrlPr>
                    <w:rPr>
                      <w:rFonts w:hint="default" w:ascii="Cambria Math" w:hAnsi="Cambria Math" w:eastAsia="Cambria Math"/>
                      <w:i/>
                    </w:rPr>
                  </m:ctrlPr>
                </m:sub>
              </m:sSub>
              <m:ctrlPr>
                <w:rPr>
                  <w:rFonts w:hint="default" w:ascii="Cambria Math" w:hAnsi="Cambria Math" w:eastAsia="Cambria Math"/>
                </w:rPr>
              </m:ctrlPr>
            </m:num>
            <m:den>
              <m:sSub>
                <m:sSubPr>
                  <m:ctrlPr>
                    <w:rPr>
                      <w:rFonts w:hint="default" w:ascii="Cambria Math" w:hAnsi="Cambria Math" w:eastAsia="Cambria Math"/>
                      <w:i/>
                    </w:rPr>
                  </m:ctrlPr>
                </m:sSubPr>
                <m:e>
                  <m:r>
                    <w:rPr>
                      <w:rFonts w:hint="default" w:ascii="Cambria Math" w:hAnsi="Cambria Math" w:eastAsia="Cambria Math"/>
                    </w:rPr>
                    <m:t>PPP</m:t>
                  </m:r>
                  <m:ctrlPr>
                    <w:rPr>
                      <w:rFonts w:hint="default" w:ascii="Cambria Math" w:hAnsi="Cambria Math" w:eastAsia="Cambria Math"/>
                      <w:i/>
                    </w:rPr>
                  </m:ctrlPr>
                </m:e>
                <m:sub>
                  <m:r>
                    <w:rPr>
                      <w:rFonts w:hint="default" w:ascii="Cambria Math" w:hAnsi="Cambria Math" w:eastAsia="Cambria Math"/>
                    </w:rPr>
                    <m:t>mj</m:t>
                  </m:r>
                  <m:ctrlPr>
                    <w:rPr>
                      <w:rFonts w:hint="default" w:ascii="Cambria Math" w:hAnsi="Cambria Math" w:eastAsia="Cambria Math"/>
                      <w:i/>
                    </w:rPr>
                  </m:ctrlPr>
                </m:sub>
              </m:sSub>
              <m:ctrlPr>
                <w:rPr>
                  <w:rFonts w:hint="default" w:ascii="Cambria Math" w:hAnsi="Cambria Math" w:eastAsia="Cambria Math"/>
                </w:rPr>
              </m:ctrlPr>
            </m:den>
          </m:f>
          <m:r>
            <w:rPr>
              <w:rFonts w:hint="default" w:ascii="Cambria Math" w:hAnsi="Cambria Math" w:eastAsia="Cambria Math"/>
            </w:rPr>
            <m:t xml:space="preserve">                                             </m:t>
          </m:r>
          <m:r>
            <w:rPr>
              <w:rFonts w:hint="eastAsia" w:ascii="宋体" w:hAnsi="宋体" w:eastAsia="宋体" w:cs="宋体"/>
            </w:rPr>
            <m:t>（</m:t>
          </m:r>
          <m:r>
            <w:rPr>
              <w:rFonts w:hint="default" w:ascii="Cambria Math" w:hAnsi="宋体" w:eastAsia="宋体" w:cs="宋体"/>
            </w:rPr>
            <m:t>1.3</m:t>
          </m:r>
          <m:r>
            <w:rPr>
              <w:rFonts w:hint="eastAsia" w:ascii="宋体" w:hAnsi="宋体" w:eastAsia="宋体" w:cs="宋体"/>
            </w:rPr>
            <m:t>）</m:t>
          </m:r>
        </m:oMath>
      </m:oMathPara>
    </w:p>
    <w:p>
      <w:pPr>
        <w:pStyle w:val="6"/>
        <w:rPr>
          <w:sz w:val="24"/>
        </w:rPr>
      </w:pPr>
      <w:r>
        <w:rPr>
          <w:rFonts w:hint="eastAsia"/>
          <w:sz w:val="24"/>
        </w:rPr>
        <w:t>1.3.1 国际比较项目中基本分类PPP的算法</w:t>
      </w:r>
    </w:p>
    <w:p>
      <w:pPr>
        <w:spacing w:line="480" w:lineRule="exact"/>
        <w:ind w:firstLine="480" w:firstLineChars="200"/>
        <w:rPr>
          <w:rFonts w:ascii="宋体" w:hAnsi="宋体"/>
          <w:sz w:val="24"/>
        </w:rPr>
      </w:pPr>
      <w:r>
        <w:rPr>
          <w:rFonts w:ascii="宋体" w:hAnsi="宋体"/>
          <w:sz w:val="24"/>
        </w:rPr>
        <w:t>根据数据采集的完整程度，国际比较项目将其划分为三种情况，并对各种情况分别采用不同的算法来计算基本分类PPP。</w:t>
      </w:r>
    </w:p>
    <w:p>
      <w:pPr>
        <w:spacing w:line="480" w:lineRule="exact"/>
        <w:ind w:firstLine="480" w:firstLineChars="200"/>
        <w:rPr>
          <w:rFonts w:ascii="宋体" w:hAnsi="宋体"/>
          <w:sz w:val="24"/>
        </w:rPr>
      </w:pPr>
      <w:r>
        <w:rPr>
          <w:rFonts w:ascii="宋体" w:hAnsi="宋体"/>
          <w:sz w:val="24"/>
        </w:rPr>
        <w:t>对于价格数据完整、且无规格品权重数据的情况，通常采用</w:t>
      </w:r>
      <w:r>
        <w:rPr>
          <w:rFonts w:ascii="宋体" w:hAnsi="宋体"/>
          <w:sz w:val="24"/>
          <w:szCs w:val="24"/>
        </w:rPr>
        <w:t>杰文斯指数（</w:t>
      </w:r>
      <w:r>
        <w:rPr>
          <w:rFonts w:hint="eastAsia" w:ascii="宋体" w:hAnsi="宋体"/>
          <w:sz w:val="24"/>
          <w:szCs w:val="24"/>
        </w:rPr>
        <w:t>Jevons</w:t>
      </w:r>
      <w:r>
        <w:rPr>
          <w:rFonts w:ascii="宋体" w:hAnsi="宋体"/>
          <w:sz w:val="24"/>
          <w:szCs w:val="24"/>
        </w:rPr>
        <w:t xml:space="preserve"> Index）</w:t>
      </w:r>
      <w:r>
        <w:rPr>
          <w:rFonts w:ascii="宋体" w:hAnsi="宋体"/>
          <w:sz w:val="24"/>
        </w:rPr>
        <w:t>；</w:t>
      </w:r>
      <w:r>
        <w:rPr>
          <w:sz w:val="24"/>
        </w:rPr>
        <w:t>在该情况下，核算中涉及的规格品在所有的样本国家均有采价，且被视为同等重要（无权重数据），那么任意两国（如</w:t>
      </w:r>
      <w:r>
        <w:rPr>
          <w:rFonts w:ascii="宋体" w:hAnsi="宋体"/>
          <w:i/>
          <w:sz w:val="24"/>
        </w:rPr>
        <w:t>j、k</w:t>
      </w:r>
      <w:r>
        <w:rPr>
          <w:sz w:val="24"/>
        </w:rPr>
        <w:t>两国）间针对某基本分类的</w:t>
      </w:r>
      <w:r>
        <w:rPr>
          <w:rFonts w:ascii="宋体" w:hAnsi="宋体"/>
          <w:sz w:val="24"/>
        </w:rPr>
        <w:t>PPP计算公式如下，该基本分类中包含</w:t>
      </w:r>
      <w:r>
        <w:rPr>
          <w:rFonts w:ascii="宋体" w:hAnsi="宋体"/>
          <w:i/>
          <w:sz w:val="24"/>
        </w:rPr>
        <w:t>N</w:t>
      </w:r>
      <w:r>
        <w:rPr>
          <w:rFonts w:ascii="宋体" w:hAnsi="宋体"/>
          <w:sz w:val="24"/>
        </w:rPr>
        <w:t>个规格品，计算结果为简单几何平均值，该方法满足基国不变性及可传递性。</w:t>
      </w:r>
    </w:p>
    <w:p>
      <w:pPr>
        <w:rPr>
          <w:b/>
        </w:rPr>
      </w:pPr>
      <m:oMathPara>
        <m:oMath>
          <m:sSubSup>
            <m:sSubSupPr>
              <m:ctrlPr>
                <w:rPr>
                  <w:rFonts w:hint="default" w:ascii="Cambria Math" w:hAnsi="Cambria Math" w:eastAsia="Cambria Math"/>
                  <w:i/>
                </w:rPr>
              </m:ctrlPr>
            </m:sSubSupPr>
            <m:e>
              <m:r>
                <w:rPr>
                  <w:rFonts w:hint="default" w:ascii="Cambria Math" w:hAnsi="Cambria Math" w:eastAsia="Cambria Math"/>
                </w:rPr>
                <m:t>PPP</m:t>
              </m:r>
              <m:ctrlPr>
                <w:rPr>
                  <w:rFonts w:hint="default" w:ascii="Cambria Math" w:hAnsi="Cambria Math" w:eastAsia="Cambria Math"/>
                  <w:i/>
                </w:rPr>
              </m:ctrlPr>
            </m:e>
            <m:sub>
              <m:r>
                <w:rPr>
                  <w:rFonts w:hint="default" w:ascii="Cambria Math" w:hAnsi="Cambria Math" w:eastAsia="Cambria Math"/>
                </w:rPr>
                <m:t>jk</m:t>
              </m:r>
              <m:ctrlPr>
                <w:rPr>
                  <w:rFonts w:hint="default" w:ascii="Cambria Math" w:hAnsi="Cambria Math" w:eastAsia="Cambria Math"/>
                  <w:i/>
                </w:rPr>
              </m:ctrlPr>
            </m:sub>
            <m:sup>
              <m:r>
                <w:rPr>
                  <w:rFonts w:hint="default" w:ascii="Cambria Math" w:hAnsi="Cambria Math" w:eastAsia="Cambria Math"/>
                </w:rPr>
                <m:t>Jevons</m:t>
              </m:r>
              <m:ctrlPr>
                <w:rPr>
                  <w:rFonts w:hint="default" w:ascii="Cambria Math" w:hAnsi="Cambria Math" w:eastAsia="Cambria Math"/>
                  <w:i/>
                </w:rPr>
              </m:ctrlPr>
            </m:sup>
          </m:sSubSup>
          <m:r>
            <w:rPr>
              <w:rFonts w:hint="default" w:ascii="Cambria Math" w:hAnsi="Cambria Math" w:eastAsia="Cambria Math"/>
            </w:rPr>
            <m:t>=</m:t>
          </m:r>
          <m:nary>
            <m:naryPr>
              <m:chr m:val="∏"/>
              <m:limLoc m:val="undOvr"/>
              <m:ctrlPr>
                <w:rPr>
                  <w:rFonts w:hint="default" w:ascii="Cambria Math" w:hAnsi="Cambria Math" w:eastAsia="Cambria Math"/>
                  <w:i/>
                </w:rPr>
              </m:ctrlPr>
            </m:naryPr>
            <m:sub>
              <m:r>
                <w:rPr>
                  <w:rFonts w:hint="default" w:ascii="Cambria Math" w:hAnsi="Cambria Math" w:eastAsia="Cambria Math"/>
                </w:rPr>
                <m:t>i=1</m:t>
              </m:r>
              <m:ctrlPr>
                <w:rPr>
                  <w:rFonts w:hint="default" w:ascii="Cambria Math" w:hAnsi="Cambria Math" w:eastAsia="Cambria Math"/>
                  <w:i/>
                </w:rPr>
              </m:ctrlPr>
            </m:sub>
            <m:sup>
              <m:r>
                <w:rPr>
                  <w:rFonts w:hint="default" w:ascii="Cambria Math" w:hAnsi="Cambria Math" w:eastAsia="Cambria Math"/>
                </w:rPr>
                <m:t>N</m:t>
              </m:r>
              <m:ctrlPr>
                <w:rPr>
                  <w:rFonts w:hint="default" w:ascii="Cambria Math" w:hAnsi="Cambria Math" w:eastAsia="Cambria Math"/>
                  <w:i/>
                </w:rPr>
              </m:ctrlPr>
            </m:sup>
            <m:e>
              <m:sSup>
                <m:sSupPr>
                  <m:ctrlPr>
                    <w:rPr>
                      <w:rFonts w:hint="default" w:ascii="Cambria Math" w:hAnsi="Cambria Math" w:eastAsia="Cambria Math"/>
                      <w:i/>
                    </w:rPr>
                  </m:ctrlPr>
                </m:sSupPr>
                <m:e>
                  <m:d>
                    <m:dPr>
                      <m:begChr m:val="["/>
                      <m:endChr m:val="]"/>
                      <m:ctrlPr>
                        <w:rPr>
                          <w:rFonts w:hint="default" w:ascii="Cambria Math" w:hAnsi="Cambria Math" w:eastAsia="Cambria Math"/>
                          <w:i/>
                        </w:rPr>
                      </m:ctrlPr>
                    </m:dPr>
                    <m:e>
                      <m:f>
                        <m:fPr>
                          <m:ctrlPr>
                            <w:rPr>
                              <w:rFonts w:hint="default" w:ascii="Cambria Math" w:hAnsi="Cambria Math" w:eastAsia="Cambria Math"/>
                              <w:i/>
                            </w:rPr>
                          </m:ctrlPr>
                        </m:fPr>
                        <m:num>
                          <m:sSubSup>
                            <m:sSubSupPr>
                              <m:ctrlPr>
                                <w:rPr>
                                  <w:rFonts w:hint="default" w:ascii="Cambria Math" w:hAnsi="Cambria Math" w:eastAsia="Cambria Math"/>
                                  <w:i/>
                                </w:rPr>
                              </m:ctrlPr>
                            </m:sSubSupPr>
                            <m:e>
                              <m:r>
                                <w:rPr>
                                  <w:rFonts w:hint="default" w:ascii="Cambria Math" w:hAnsi="Cambria Math" w:eastAsia="Cambria Math"/>
                                </w:rPr>
                                <m:t>P</m:t>
                              </m:r>
                              <m:ctrlPr>
                                <w:rPr>
                                  <w:rFonts w:hint="default" w:ascii="Cambria Math" w:hAnsi="Cambria Math" w:eastAsia="Cambria Math"/>
                                  <w:i/>
                                </w:rPr>
                              </m:ctrlPr>
                            </m:e>
                            <m:sub>
                              <m:r>
                                <w:rPr>
                                  <w:rFonts w:hint="default" w:ascii="Cambria Math" w:hAnsi="Cambria Math" w:eastAsia="Cambria Math"/>
                                </w:rPr>
                                <m:t>i</m:t>
                              </m:r>
                              <m:ctrlPr>
                                <w:rPr>
                                  <w:rFonts w:hint="default" w:ascii="Cambria Math" w:hAnsi="Cambria Math" w:eastAsia="Cambria Math"/>
                                  <w:i/>
                                </w:rPr>
                              </m:ctrlPr>
                            </m:sub>
                            <m:sup>
                              <m:r>
                                <w:rPr>
                                  <w:rFonts w:hint="default" w:ascii="Cambria Math" w:hAnsi="Cambria Math" w:eastAsia="Cambria Math"/>
                                </w:rPr>
                                <m:t>k</m:t>
                              </m:r>
                              <m:ctrlPr>
                                <w:rPr>
                                  <w:rFonts w:hint="default" w:ascii="Cambria Math" w:hAnsi="Cambria Math" w:eastAsia="Cambria Math"/>
                                  <w:i/>
                                </w:rPr>
                              </m:ctrlPr>
                            </m:sup>
                          </m:sSubSup>
                          <m:ctrlPr>
                            <w:rPr>
                              <w:rFonts w:hint="default" w:ascii="Cambria Math" w:hAnsi="Cambria Math" w:eastAsia="Cambria Math"/>
                              <w:i/>
                            </w:rPr>
                          </m:ctrlPr>
                        </m:num>
                        <m:den>
                          <m:sSubSup>
                            <m:sSubSupPr>
                              <m:ctrlPr>
                                <w:rPr>
                                  <w:rFonts w:hint="default" w:ascii="Cambria Math" w:hAnsi="Cambria Math" w:eastAsia="Cambria Math"/>
                                  <w:i/>
                                </w:rPr>
                              </m:ctrlPr>
                            </m:sSubSupPr>
                            <m:e>
                              <m:r>
                                <w:rPr>
                                  <w:rFonts w:hint="default" w:ascii="Cambria Math" w:hAnsi="Cambria Math" w:eastAsia="Cambria Math"/>
                                </w:rPr>
                                <m:t>P</m:t>
                              </m:r>
                              <m:ctrlPr>
                                <w:rPr>
                                  <w:rFonts w:hint="default" w:ascii="Cambria Math" w:hAnsi="Cambria Math" w:eastAsia="Cambria Math"/>
                                  <w:i/>
                                </w:rPr>
                              </m:ctrlPr>
                            </m:e>
                            <m:sub>
                              <m:r>
                                <w:rPr>
                                  <w:rFonts w:hint="default" w:ascii="Cambria Math" w:hAnsi="Cambria Math" w:eastAsia="Cambria Math"/>
                                </w:rPr>
                                <m:t>i</m:t>
                              </m:r>
                              <m:ctrlPr>
                                <w:rPr>
                                  <w:rFonts w:hint="default" w:ascii="Cambria Math" w:hAnsi="Cambria Math" w:eastAsia="Cambria Math"/>
                                  <w:i/>
                                </w:rPr>
                              </m:ctrlPr>
                            </m:sub>
                            <m:sup>
                              <m:r>
                                <w:rPr>
                                  <w:rFonts w:hint="default" w:ascii="Cambria Math" w:hAnsi="Cambria Math" w:eastAsia="Cambria Math"/>
                                </w:rPr>
                                <m:t>j</m:t>
                              </m:r>
                              <m:ctrlPr>
                                <w:rPr>
                                  <w:rFonts w:hint="default" w:ascii="Cambria Math" w:hAnsi="Cambria Math" w:eastAsia="Cambria Math"/>
                                  <w:i/>
                                </w:rPr>
                              </m:ctrlPr>
                            </m:sup>
                          </m:sSubSup>
                          <m:ctrlPr>
                            <w:rPr>
                              <w:rFonts w:hint="default" w:ascii="Cambria Math" w:hAnsi="Cambria Math" w:eastAsia="Cambria Math"/>
                              <w:i/>
                            </w:rPr>
                          </m:ctrlPr>
                        </m:den>
                      </m:f>
                      <m:ctrlPr>
                        <w:rPr>
                          <w:rFonts w:hint="default" w:ascii="Cambria Math" w:hAnsi="Cambria Math" w:eastAsia="Cambria Math"/>
                          <w:i/>
                        </w:rPr>
                      </m:ctrlPr>
                    </m:e>
                  </m:d>
                  <m:ctrlPr>
                    <w:rPr>
                      <w:rFonts w:hint="default" w:ascii="Cambria Math" w:hAnsi="Cambria Math" w:eastAsia="Cambria Math"/>
                      <w:i/>
                    </w:rPr>
                  </m:ctrlPr>
                </m:e>
                <m:sup>
                  <m:f>
                    <m:fPr>
                      <m:ctrlPr>
                        <w:rPr>
                          <w:rFonts w:hint="default" w:ascii="Cambria Math" w:hAnsi="Cambria Math" w:eastAsia="Cambria Math"/>
                          <w:i/>
                        </w:rPr>
                      </m:ctrlPr>
                    </m:fPr>
                    <m:num>
                      <m:r>
                        <w:rPr>
                          <w:rFonts w:hint="default" w:ascii="Cambria Math" w:hAnsi="Cambria Math" w:eastAsia="Cambria Math"/>
                        </w:rPr>
                        <m:t>1</m:t>
                      </m:r>
                      <m:ctrlPr>
                        <w:rPr>
                          <w:rFonts w:hint="default" w:ascii="Cambria Math" w:hAnsi="Cambria Math" w:eastAsia="Cambria Math"/>
                          <w:i/>
                        </w:rPr>
                      </m:ctrlPr>
                    </m:num>
                    <m:den>
                      <m:r>
                        <w:rPr>
                          <w:rFonts w:hint="default" w:ascii="Cambria Math" w:hAnsi="Cambria Math" w:eastAsia="Cambria Math"/>
                        </w:rPr>
                        <m:t>N</m:t>
                      </m:r>
                      <m:ctrlPr>
                        <w:rPr>
                          <w:rFonts w:hint="default" w:ascii="Cambria Math" w:hAnsi="Cambria Math" w:eastAsia="Cambria Math"/>
                          <w:i/>
                        </w:rPr>
                      </m:ctrlPr>
                    </m:den>
                  </m:f>
                  <m:ctrlPr>
                    <w:rPr>
                      <w:rFonts w:hint="default" w:ascii="Cambria Math" w:hAnsi="Cambria Math" w:eastAsia="Cambria Math"/>
                      <w:i/>
                    </w:rPr>
                  </m:ctrlPr>
                </m:sup>
              </m:sSup>
              <m:ctrlPr>
                <w:rPr>
                  <w:rFonts w:hint="default" w:ascii="Cambria Math" w:hAnsi="Cambria Math" w:eastAsia="Cambria Math"/>
                  <w:i/>
                </w:rPr>
              </m:ctrlPr>
            </m:e>
          </m:nary>
          <m:r>
            <w:rPr>
              <w:rFonts w:hint="default" w:ascii="Cambria Math" w:hAnsi="Cambria Math" w:eastAsia="Cambria Math"/>
            </w:rPr>
            <m:t xml:space="preserve">       for all j</m:t>
          </m:r>
          <m:r>
            <w:rPr>
              <w:rFonts w:hint="eastAsia" w:ascii="宋体" w:hAnsi="宋体" w:eastAsia="宋体" w:cs="宋体"/>
            </w:rPr>
            <m:t>,</m:t>
          </m:r>
          <m:r>
            <w:rPr>
              <w:rFonts w:hint="default" w:ascii="Cambria Math" w:hAnsi="Cambria Math" w:eastAsia="Cambria Math"/>
            </w:rPr>
            <m:t>k=1</m:t>
          </m:r>
          <m:r>
            <w:rPr>
              <w:rFonts w:hint="eastAsia" w:ascii="Cambria Math" w:hAnsi="Cambria Math" w:eastAsia="宋体" w:cs="宋体"/>
            </w:rPr>
            <m:t>,</m:t>
          </m:r>
          <m:r>
            <w:rPr>
              <w:rFonts w:hint="default" w:ascii="Cambria Math" w:hAnsi="Cambria Math" w:eastAsia="宋体" w:cs="宋体"/>
            </w:rPr>
            <m:t>2,…,C.                         （1.4）</m:t>
          </m:r>
        </m:oMath>
      </m:oMathPara>
    </w:p>
    <w:p>
      <w:pPr>
        <w:spacing w:line="480" w:lineRule="exact"/>
        <w:ind w:firstLine="480" w:firstLineChars="200"/>
        <w:rPr>
          <w:rFonts w:ascii="宋体" w:hAnsi="宋体"/>
          <w:sz w:val="24"/>
        </w:rPr>
      </w:pPr>
      <w:r>
        <w:rPr>
          <w:sz w:val="24"/>
        </w:rPr>
        <w:t>对于价格数据不完整、无规格品权重数据的情况，通常采用</w:t>
      </w:r>
      <w:r>
        <w:rPr>
          <w:rFonts w:ascii="宋体" w:hAnsi="宋体"/>
          <w:sz w:val="24"/>
        </w:rPr>
        <w:t>Jevons-GEKS Index</w:t>
      </w:r>
      <w:r>
        <w:rPr>
          <w:sz w:val="24"/>
        </w:rPr>
        <w:t>指数，其表示两国间的</w:t>
      </w:r>
      <w:r>
        <w:rPr>
          <w:rFonts w:ascii="宋体" w:hAnsi="宋体"/>
          <w:sz w:val="24"/>
        </w:rPr>
        <w:t>PPP指数</w:t>
      </w:r>
      <w:r>
        <w:rPr>
          <w:sz w:val="24"/>
        </w:rPr>
        <w:t>为各自与所有国家杰文斯指数乘积的几何平均值。</w:t>
      </w:r>
      <w:r>
        <w:rPr>
          <w:rFonts w:ascii="宋体" w:hAnsi="宋体"/>
          <w:sz w:val="24"/>
        </w:rPr>
        <w:t>其中，</w:t>
      </w:r>
      <m:oMath>
        <m:sSub>
          <m:sSubPr>
            <m:ctrlPr>
              <w:rPr>
                <w:rFonts w:hint="default" w:ascii="Cambria Math" w:hAnsi="Cambria Math" w:cs="Cambria Math"/>
                <w:sz w:val="24"/>
              </w:rPr>
            </m:ctrlPr>
          </m:sSubPr>
          <m:e>
            <m:r>
              <w:rPr>
                <w:rFonts w:hint="default" w:ascii="Cambria Math" w:hAnsi="Cambria Math" w:cs="Cambria Math"/>
                <w:sz w:val="24"/>
              </w:rPr>
              <m:t>N</m:t>
            </m:r>
            <m:ctrlPr>
              <w:rPr>
                <w:rFonts w:hint="default" w:ascii="Cambria Math" w:hAnsi="Cambria Math" w:cs="Cambria Math"/>
                <w:sz w:val="24"/>
              </w:rPr>
            </m:ctrlPr>
          </m:e>
          <m:sub>
            <m:r>
              <w:rPr>
                <w:rFonts w:hint="default" w:ascii="Cambria Math" w:hAnsi="Cambria Math" w:cs="Cambria Math"/>
                <w:sz w:val="24"/>
              </w:rPr>
              <m:t>jl</m:t>
            </m:r>
            <m:ctrlPr>
              <w:rPr>
                <w:rFonts w:hint="default" w:ascii="Cambria Math" w:hAnsi="Cambria Math" w:cs="Cambria Math"/>
                <w:sz w:val="24"/>
              </w:rPr>
            </m:ctrlPr>
          </m:sub>
        </m:sSub>
      </m:oMath>
      <w:r>
        <w:rPr>
          <w:rFonts w:ascii="宋体" w:hAnsi="宋体"/>
          <w:sz w:val="24"/>
        </w:rPr>
        <w:t>表示在某基本分类下的所有规格品中</w:t>
      </w:r>
      <w:r>
        <w:rPr>
          <w:rFonts w:ascii="宋体" w:hAnsi="宋体"/>
          <w:i/>
          <w:sz w:val="24"/>
        </w:rPr>
        <w:t>j</w:t>
      </w:r>
      <w:r>
        <w:rPr>
          <w:rFonts w:ascii="宋体" w:hAnsi="宋体"/>
          <w:sz w:val="24"/>
        </w:rPr>
        <w:t>国与</w:t>
      </w:r>
      <w:r>
        <w:rPr>
          <w:rFonts w:ascii="宋体" w:hAnsi="宋体"/>
          <w:i/>
          <w:sz w:val="24"/>
        </w:rPr>
        <w:t>k</w:t>
      </w:r>
      <w:r>
        <w:rPr>
          <w:rFonts w:ascii="宋体" w:hAnsi="宋体"/>
          <w:sz w:val="24"/>
        </w:rPr>
        <w:t>国均对其采价的规格品数量，也即剔除了规格品中两国均未对其采价、或仅有一国对其采价的数值缺失情况；同理，</w:t>
      </w:r>
      <m:oMath>
        <m:sSub>
          <m:sSubPr>
            <m:ctrlPr>
              <w:rPr>
                <w:rFonts w:hint="default" w:ascii="Cambria Math" w:hAnsi="Cambria Math" w:cs="Cambria Math"/>
                <w:sz w:val="24"/>
              </w:rPr>
            </m:ctrlPr>
          </m:sSubPr>
          <m:e>
            <m:r>
              <w:rPr>
                <w:rFonts w:hint="default" w:ascii="Cambria Math" w:hAnsi="Cambria Math" w:cs="Cambria Math"/>
                <w:sz w:val="24"/>
              </w:rPr>
              <m:t>N</m:t>
            </m:r>
            <m:ctrlPr>
              <w:rPr>
                <w:rFonts w:hint="default" w:ascii="Cambria Math" w:hAnsi="Cambria Math" w:cs="Cambria Math"/>
                <w:sz w:val="24"/>
              </w:rPr>
            </m:ctrlPr>
          </m:e>
          <m:sub>
            <m:r>
              <w:rPr>
                <w:rFonts w:hint="default" w:ascii="Cambria Math" w:hAnsi="Cambria Math" w:cs="Cambria Math"/>
                <w:sz w:val="24"/>
              </w:rPr>
              <m:t>jl</m:t>
            </m:r>
            <m:ctrlPr>
              <w:rPr>
                <w:rFonts w:hint="default" w:ascii="Cambria Math" w:hAnsi="Cambria Math" w:cs="Cambria Math"/>
                <w:sz w:val="24"/>
              </w:rPr>
            </m:ctrlPr>
          </m:sub>
        </m:sSub>
      </m:oMath>
      <w:r>
        <w:rPr>
          <w:rFonts w:ascii="宋体" w:hAnsi="宋体"/>
          <w:sz w:val="24"/>
        </w:rPr>
        <w:t>表示在某基本分类下的所有规格品中</w:t>
      </w:r>
      <w:r>
        <w:rPr>
          <w:rFonts w:ascii="宋体" w:hAnsi="宋体"/>
          <w:i/>
          <w:sz w:val="24"/>
        </w:rPr>
        <w:t>j</w:t>
      </w:r>
      <w:r>
        <w:rPr>
          <w:rFonts w:ascii="宋体" w:hAnsi="宋体"/>
          <w:sz w:val="24"/>
        </w:rPr>
        <w:t>国与</w:t>
      </w:r>
      <w:r>
        <w:rPr>
          <w:rFonts w:ascii="宋体" w:hAnsi="宋体"/>
          <w:i/>
          <w:sz w:val="24"/>
        </w:rPr>
        <w:t>l</w:t>
      </w:r>
      <w:r>
        <w:rPr>
          <w:rFonts w:ascii="宋体" w:hAnsi="宋体"/>
          <w:sz w:val="24"/>
        </w:rPr>
        <w:t>国均对其采价的规格品数量。</w:t>
      </w:r>
      <w:r>
        <w:rPr>
          <w:sz w:val="24"/>
        </w:rPr>
        <w:t>该方法同样满足基国不变性及可传递性</w:t>
      </w:r>
      <w:r>
        <w:rPr>
          <w:rFonts w:ascii="宋体" w:hAnsi="宋体"/>
          <w:sz w:val="24"/>
        </w:rPr>
        <w:t>，且当无价格数据缺失时，上述两种方法的计算结果一致。</w:t>
      </w:r>
    </w:p>
    <w:p>
      <w:pPr>
        <w:spacing w:line="480" w:lineRule="exact"/>
        <w:ind w:firstLine="480" w:firstLineChars="200"/>
        <w:rPr>
          <w:sz w:val="24"/>
        </w:rPr>
      </w:pPr>
    </w:p>
    <w:p>
      <m:oMathPara>
        <m:oMath>
          <m:sSubSup>
            <m:sSubSupPr>
              <m:ctrlPr>
                <w:rPr>
                  <w:rFonts w:hint="default" w:ascii="Cambria Math" w:hAnsi="Cambria Math" w:eastAsia="Cambria Math"/>
                  <w:i/>
                </w:rPr>
              </m:ctrlPr>
            </m:sSubSupPr>
            <m:e>
              <m:r>
                <w:rPr>
                  <w:rFonts w:hint="default" w:ascii="Cambria Math" w:hAnsi="Cambria Math" w:eastAsia="Cambria Math"/>
                </w:rPr>
                <m:t>PPP</m:t>
              </m:r>
              <m:ctrlPr>
                <w:rPr>
                  <w:rFonts w:hint="default" w:ascii="Cambria Math" w:hAnsi="Cambria Math" w:eastAsia="Cambria Math"/>
                  <w:i/>
                </w:rPr>
              </m:ctrlPr>
            </m:e>
            <m:sub>
              <m:r>
                <w:rPr>
                  <w:rFonts w:hint="default" w:ascii="Cambria Math" w:hAnsi="Cambria Math" w:eastAsia="Cambria Math"/>
                </w:rPr>
                <m:t>jk</m:t>
              </m:r>
              <m:ctrlPr>
                <w:rPr>
                  <w:rFonts w:hint="default" w:ascii="Cambria Math" w:hAnsi="Cambria Math" w:eastAsia="Cambria Math"/>
                  <w:i/>
                </w:rPr>
              </m:ctrlPr>
            </m:sub>
            <m:sup>
              <m:r>
                <w:rPr>
                  <w:rFonts w:hint="default" w:ascii="Cambria Math" w:hAnsi="Cambria Math" w:eastAsia="Cambria Math"/>
                </w:rPr>
                <m:t>Jevons-GEKS</m:t>
              </m:r>
              <m:ctrlPr>
                <w:rPr>
                  <w:rFonts w:hint="default" w:ascii="Cambria Math" w:hAnsi="Cambria Math" w:eastAsia="Cambria Math"/>
                  <w:i/>
                </w:rPr>
              </m:ctrlPr>
            </m:sup>
          </m:sSubSup>
          <m:r>
            <w:rPr>
              <w:rFonts w:hint="default" w:ascii="Cambria Math" w:hAnsi="Cambria Math" w:eastAsia="Cambria Math"/>
            </w:rPr>
            <m:t>=</m:t>
          </m:r>
          <m:nary>
            <m:naryPr>
              <m:chr m:val="∏"/>
              <m:limLoc m:val="undOvr"/>
              <m:ctrlPr>
                <w:rPr>
                  <w:rFonts w:hint="default" w:ascii="Cambria Math" w:hAnsi="Cambria Math" w:eastAsia="Cambria Math"/>
                  <w:i/>
                </w:rPr>
              </m:ctrlPr>
            </m:naryPr>
            <m:sub>
              <m:r>
                <w:rPr>
                  <w:rFonts w:hint="default" w:ascii="Cambria Math" w:hAnsi="Cambria Math" w:eastAsia="Cambria Math"/>
                </w:rPr>
                <m:t>l=1</m:t>
              </m:r>
              <m:ctrlPr>
                <w:rPr>
                  <w:rFonts w:hint="default" w:ascii="Cambria Math" w:hAnsi="Cambria Math" w:eastAsia="Cambria Math"/>
                  <w:i/>
                </w:rPr>
              </m:ctrlPr>
            </m:sub>
            <m:sup>
              <m:r>
                <w:rPr>
                  <w:rFonts w:hint="default" w:ascii="Cambria Math" w:hAnsi="Cambria Math" w:eastAsia="Cambria Math"/>
                </w:rPr>
                <m:t>C</m:t>
              </m:r>
              <m:ctrlPr>
                <w:rPr>
                  <w:rFonts w:hint="default" w:ascii="Cambria Math" w:hAnsi="Cambria Math" w:eastAsia="Cambria Math"/>
                  <w:i/>
                </w:rPr>
              </m:ctrlPr>
            </m:sup>
            <m:e>
              <m:sSup>
                <m:sSupPr>
                  <m:ctrlPr>
                    <w:rPr>
                      <w:rFonts w:hint="default" w:ascii="Cambria Math" w:hAnsi="Cambria Math" w:eastAsia="Cambria Math"/>
                      <w:i/>
                    </w:rPr>
                  </m:ctrlPr>
                </m:sSupPr>
                <m:e>
                  <m:d>
                    <m:dPr>
                      <m:begChr m:val="["/>
                      <m:endChr m:val="]"/>
                      <m:ctrlPr>
                        <w:rPr>
                          <w:rFonts w:hint="default" w:ascii="Cambria Math" w:hAnsi="Cambria Math" w:eastAsia="Cambria Math"/>
                          <w:i/>
                        </w:rPr>
                      </m:ctrlPr>
                    </m:dPr>
                    <m:e>
                      <m:sSubSup>
                        <m:sSubSupPr>
                          <m:ctrlPr>
                            <w:rPr>
                              <w:rFonts w:hint="default" w:ascii="Cambria Math" w:hAnsi="Cambria Math" w:eastAsia="Cambria Math"/>
                              <w:i/>
                            </w:rPr>
                          </m:ctrlPr>
                        </m:sSubSupPr>
                        <m:e>
                          <m:r>
                            <w:rPr>
                              <w:rFonts w:hint="default" w:ascii="Cambria Math" w:hAnsi="Cambria Math" w:eastAsia="Cambria Math"/>
                            </w:rPr>
                            <m:t>PPP</m:t>
                          </m:r>
                          <m:ctrlPr>
                            <w:rPr>
                              <w:rFonts w:hint="default" w:ascii="Cambria Math" w:hAnsi="Cambria Math" w:eastAsia="Cambria Math"/>
                              <w:i/>
                            </w:rPr>
                          </m:ctrlPr>
                        </m:e>
                        <m:sub>
                          <m:r>
                            <w:rPr>
                              <w:rFonts w:hint="default" w:ascii="Cambria Math" w:hAnsi="Cambria Math" w:eastAsia="Cambria Math"/>
                            </w:rPr>
                            <m:t>jl</m:t>
                          </m:r>
                          <m:ctrlPr>
                            <w:rPr>
                              <w:rFonts w:hint="default" w:ascii="Cambria Math" w:hAnsi="Cambria Math" w:eastAsia="Cambria Math"/>
                              <w:i/>
                            </w:rPr>
                          </m:ctrlPr>
                        </m:sub>
                        <m:sup>
                          <m:r>
                            <w:rPr>
                              <w:rFonts w:hint="default" w:ascii="Cambria Math" w:hAnsi="Cambria Math" w:eastAsia="Cambria Math"/>
                            </w:rPr>
                            <m:t>Jevons</m:t>
                          </m:r>
                          <m:ctrlPr>
                            <w:rPr>
                              <w:rFonts w:hint="default" w:ascii="Cambria Math" w:hAnsi="Cambria Math" w:eastAsia="Cambria Math"/>
                              <w:i/>
                            </w:rPr>
                          </m:ctrlPr>
                        </m:sup>
                      </m:sSubSup>
                      <m:r>
                        <w:rPr>
                          <w:rFonts w:hint="default" w:ascii="Cambria Math" w:hAnsi="Cambria Math" w:eastAsia="Cambria Math"/>
                        </w:rPr>
                        <m:t>×</m:t>
                      </m:r>
                      <m:sSubSup>
                        <m:sSubSupPr>
                          <m:ctrlPr>
                            <w:rPr>
                              <w:rFonts w:hint="default" w:ascii="Cambria Math" w:hAnsi="Cambria Math" w:eastAsia="Cambria Math"/>
                              <w:i/>
                            </w:rPr>
                          </m:ctrlPr>
                        </m:sSubSupPr>
                        <m:e>
                          <m:r>
                            <w:rPr>
                              <w:rFonts w:hint="default" w:ascii="Cambria Math" w:hAnsi="Cambria Math" w:eastAsia="Cambria Math"/>
                            </w:rPr>
                            <m:t>PPP</m:t>
                          </m:r>
                          <m:ctrlPr>
                            <w:rPr>
                              <w:rFonts w:hint="default" w:ascii="Cambria Math" w:hAnsi="Cambria Math" w:eastAsia="Cambria Math"/>
                              <w:i/>
                            </w:rPr>
                          </m:ctrlPr>
                        </m:e>
                        <m:sub>
                          <m:r>
                            <w:rPr>
                              <w:rFonts w:hint="default" w:ascii="Cambria Math" w:hAnsi="Cambria Math" w:eastAsia="Cambria Math"/>
                            </w:rPr>
                            <m:t>lk</m:t>
                          </m:r>
                          <m:ctrlPr>
                            <w:rPr>
                              <w:rFonts w:hint="default" w:ascii="Cambria Math" w:hAnsi="Cambria Math" w:eastAsia="Cambria Math"/>
                              <w:i/>
                            </w:rPr>
                          </m:ctrlPr>
                        </m:sub>
                        <m:sup>
                          <m:r>
                            <w:rPr>
                              <w:rFonts w:hint="default" w:ascii="Cambria Math" w:hAnsi="Cambria Math" w:eastAsia="Cambria Math"/>
                            </w:rPr>
                            <m:t>Jevons</m:t>
                          </m:r>
                          <m:ctrlPr>
                            <w:rPr>
                              <w:rFonts w:hint="default" w:ascii="Cambria Math" w:hAnsi="Cambria Math" w:eastAsia="Cambria Math"/>
                              <w:i/>
                            </w:rPr>
                          </m:ctrlPr>
                        </m:sup>
                      </m:sSubSup>
                      <m:ctrlPr>
                        <w:rPr>
                          <w:rFonts w:hint="default" w:ascii="Cambria Math" w:hAnsi="Cambria Math" w:eastAsia="Cambria Math"/>
                          <w:i/>
                        </w:rPr>
                      </m:ctrlPr>
                    </m:e>
                  </m:d>
                  <m:ctrlPr>
                    <w:rPr>
                      <w:rFonts w:hint="default" w:ascii="Cambria Math" w:hAnsi="Cambria Math" w:eastAsia="Cambria Math"/>
                      <w:i/>
                    </w:rPr>
                  </m:ctrlPr>
                </m:e>
                <m:sup>
                  <m:f>
                    <m:fPr>
                      <m:ctrlPr>
                        <w:rPr>
                          <w:rFonts w:hint="default" w:ascii="Cambria Math" w:hAnsi="Cambria Math" w:eastAsia="Cambria Math"/>
                          <w:i/>
                        </w:rPr>
                      </m:ctrlPr>
                    </m:fPr>
                    <m:num>
                      <m:r>
                        <w:rPr>
                          <w:rFonts w:hint="default" w:ascii="Cambria Math" w:hAnsi="Cambria Math" w:eastAsia="Cambria Math"/>
                        </w:rPr>
                        <m:t>1</m:t>
                      </m:r>
                      <m:ctrlPr>
                        <w:rPr>
                          <w:rFonts w:hint="default" w:ascii="Cambria Math" w:hAnsi="Cambria Math" w:eastAsia="Cambria Math"/>
                          <w:i/>
                        </w:rPr>
                      </m:ctrlPr>
                    </m:num>
                    <m:den>
                      <m:r>
                        <w:rPr>
                          <w:rFonts w:hint="default" w:ascii="Cambria Math" w:hAnsi="Cambria Math" w:eastAsia="Cambria Math"/>
                        </w:rPr>
                        <m:t>C</m:t>
                      </m:r>
                      <m:ctrlPr>
                        <w:rPr>
                          <w:rFonts w:hint="default" w:ascii="Cambria Math" w:hAnsi="Cambria Math" w:eastAsia="Cambria Math"/>
                          <w:i/>
                        </w:rPr>
                      </m:ctrlPr>
                    </m:den>
                  </m:f>
                  <m:ctrlPr>
                    <w:rPr>
                      <w:rFonts w:hint="default" w:ascii="Cambria Math" w:hAnsi="Cambria Math" w:eastAsia="Cambria Math"/>
                      <w:i/>
                    </w:rPr>
                  </m:ctrlPr>
                </m:sup>
              </m:sSup>
              <m:ctrlPr>
                <w:rPr>
                  <w:rFonts w:hint="default" w:ascii="Cambria Math" w:hAnsi="Cambria Math" w:eastAsia="Cambria Math"/>
                  <w:i/>
                </w:rPr>
              </m:ctrlPr>
            </m:e>
          </m:nary>
          <m:r>
            <w:rPr>
              <w:rFonts w:hint="default" w:ascii="Cambria Math" w:hAnsi="Cambria Math" w:eastAsia="Cambria Math"/>
            </w:rPr>
            <m:t>=</m:t>
          </m:r>
          <m:nary>
            <m:naryPr>
              <m:chr m:val="∏"/>
              <m:limLoc m:val="undOvr"/>
              <m:ctrlPr>
                <w:rPr>
                  <w:rFonts w:hint="default" w:ascii="Cambria Math" w:hAnsi="Cambria Math" w:eastAsia="Cambria Math"/>
                  <w:i/>
                </w:rPr>
              </m:ctrlPr>
            </m:naryPr>
            <m:sub>
              <m:r>
                <w:rPr>
                  <w:rFonts w:hint="default" w:ascii="Cambria Math" w:hAnsi="Cambria Math" w:eastAsia="Cambria Math"/>
                </w:rPr>
                <m:t>l=1</m:t>
              </m:r>
              <m:ctrlPr>
                <w:rPr>
                  <w:rFonts w:hint="default" w:ascii="Cambria Math" w:hAnsi="Cambria Math" w:eastAsia="Cambria Math"/>
                  <w:i/>
                </w:rPr>
              </m:ctrlPr>
            </m:sub>
            <m:sup>
              <m:r>
                <w:rPr>
                  <w:rFonts w:hint="default" w:ascii="Cambria Math" w:hAnsi="Cambria Math" w:eastAsia="Cambria Math"/>
                </w:rPr>
                <m:t>C</m:t>
              </m:r>
              <m:ctrlPr>
                <w:rPr>
                  <w:rFonts w:hint="default" w:ascii="Cambria Math" w:hAnsi="Cambria Math" w:eastAsia="Cambria Math"/>
                  <w:i/>
                </w:rPr>
              </m:ctrlPr>
            </m:sup>
            <m:e>
              <m:sSup>
                <m:sSupPr>
                  <m:ctrlPr>
                    <w:rPr>
                      <w:rFonts w:hint="default" w:ascii="Cambria Math" w:hAnsi="Cambria Math" w:eastAsia="Cambria Math"/>
                      <w:i/>
                    </w:rPr>
                  </m:ctrlPr>
                </m:sSupPr>
                <m:e>
                  <m:d>
                    <m:dPr>
                      <m:begChr m:val="["/>
                      <m:endChr m:val="]"/>
                      <m:ctrlPr>
                        <w:rPr>
                          <w:rFonts w:hint="default" w:ascii="Cambria Math" w:hAnsi="Cambria Math" w:eastAsia="Cambria Math"/>
                          <w:i/>
                        </w:rPr>
                      </m:ctrlPr>
                    </m:dPr>
                    <m:e>
                      <m:nary>
                        <m:naryPr>
                          <m:chr m:val="∏"/>
                          <m:limLoc m:val="undOvr"/>
                          <m:supHide m:val="1"/>
                          <m:ctrlPr>
                            <w:rPr>
                              <w:rFonts w:hint="default" w:ascii="Cambria Math" w:hAnsi="Cambria Math" w:eastAsia="Cambria Math"/>
                              <w:i/>
                            </w:rPr>
                          </m:ctrlPr>
                        </m:naryPr>
                        <m:sub>
                          <m:r>
                            <w:rPr>
                              <w:rFonts w:hint="default" w:ascii="Cambria Math" w:hAnsi="Cambria Math" w:eastAsia="Cambria Math"/>
                            </w:rPr>
                            <m:t>i=</m:t>
                          </m:r>
                          <m:sSub>
                            <m:sSubPr>
                              <m:ctrlPr>
                                <w:rPr>
                                  <w:rFonts w:hint="default" w:ascii="Cambria Math" w:hAnsi="Cambria Math" w:eastAsia="Cambria Math"/>
                                  <w:i/>
                                </w:rPr>
                              </m:ctrlPr>
                            </m:sSubPr>
                            <m:e>
                              <m:r>
                                <w:rPr>
                                  <w:rFonts w:hint="default" w:ascii="Cambria Math" w:hAnsi="Cambria Math" w:eastAsia="Cambria Math"/>
                                </w:rPr>
                                <m:t>N</m:t>
                              </m:r>
                              <m:ctrlPr>
                                <w:rPr>
                                  <w:rFonts w:hint="default" w:ascii="Cambria Math" w:hAnsi="Cambria Math" w:eastAsia="Cambria Math"/>
                                  <w:i/>
                                </w:rPr>
                              </m:ctrlPr>
                            </m:e>
                            <m:sub>
                              <m:r>
                                <w:rPr>
                                  <w:rFonts w:hint="default" w:ascii="Cambria Math" w:hAnsi="Cambria Math" w:eastAsia="Cambria Math"/>
                                </w:rPr>
                                <m:t>jl</m:t>
                              </m:r>
                              <m:ctrlPr>
                                <w:rPr>
                                  <w:rFonts w:hint="default" w:ascii="Cambria Math" w:hAnsi="Cambria Math" w:eastAsia="Cambria Math"/>
                                  <w:i/>
                                </w:rPr>
                              </m:ctrlPr>
                            </m:sub>
                          </m:sSub>
                          <m:ctrlPr>
                            <w:rPr>
                              <w:rFonts w:hint="default" w:ascii="Cambria Math" w:hAnsi="Cambria Math" w:eastAsia="Cambria Math"/>
                              <w:i/>
                            </w:rPr>
                          </m:ctrlPr>
                        </m:sub>
                        <m:sup>
                          <m:ctrlPr>
                            <w:rPr>
                              <w:rFonts w:hint="default" w:ascii="Cambria Math" w:hAnsi="Cambria Math" w:eastAsia="Cambria Math"/>
                              <w:i/>
                            </w:rPr>
                          </m:ctrlPr>
                        </m:sup>
                        <m:e>
                          <m:sSup>
                            <m:sSupPr>
                              <m:ctrlPr>
                                <w:rPr>
                                  <w:rFonts w:hint="default" w:ascii="Cambria Math" w:hAnsi="Cambria Math" w:eastAsia="Cambria Math"/>
                                  <w:i/>
                                </w:rPr>
                              </m:ctrlPr>
                            </m:sSupPr>
                            <m:e>
                              <m:d>
                                <m:dPr>
                                  <m:ctrlPr>
                                    <w:rPr>
                                      <w:rFonts w:hint="default" w:ascii="Cambria Math" w:hAnsi="Cambria Math" w:eastAsia="Cambria Math"/>
                                      <w:i/>
                                    </w:rPr>
                                  </m:ctrlPr>
                                </m:dPr>
                                <m:e>
                                  <m:f>
                                    <m:fPr>
                                      <m:ctrlPr>
                                        <w:rPr>
                                          <w:rFonts w:hint="default" w:ascii="Cambria Math" w:hAnsi="Cambria Math" w:eastAsia="Cambria Math"/>
                                          <w:i/>
                                        </w:rPr>
                                      </m:ctrlPr>
                                    </m:fPr>
                                    <m:num>
                                      <m:sSubSup>
                                        <m:sSubSupPr>
                                          <m:ctrlPr>
                                            <w:rPr>
                                              <w:rFonts w:hint="default" w:ascii="Cambria Math" w:hAnsi="Cambria Math" w:eastAsia="Cambria Math"/>
                                              <w:i/>
                                            </w:rPr>
                                          </m:ctrlPr>
                                        </m:sSubSupPr>
                                        <m:e>
                                          <m:r>
                                            <w:rPr>
                                              <w:rFonts w:hint="default" w:ascii="Cambria Math" w:hAnsi="Cambria Math" w:eastAsia="Cambria Math"/>
                                            </w:rPr>
                                            <m:t>P</m:t>
                                          </m:r>
                                          <m:ctrlPr>
                                            <w:rPr>
                                              <w:rFonts w:hint="default" w:ascii="Cambria Math" w:hAnsi="Cambria Math" w:eastAsia="Cambria Math"/>
                                              <w:i/>
                                            </w:rPr>
                                          </m:ctrlPr>
                                        </m:e>
                                        <m:sub>
                                          <m:r>
                                            <w:rPr>
                                              <w:rFonts w:hint="default" w:ascii="Cambria Math" w:hAnsi="Cambria Math" w:eastAsia="Cambria Math"/>
                                            </w:rPr>
                                            <m:t>i</m:t>
                                          </m:r>
                                          <m:ctrlPr>
                                            <w:rPr>
                                              <w:rFonts w:hint="default" w:ascii="Cambria Math" w:hAnsi="Cambria Math" w:eastAsia="Cambria Math"/>
                                              <w:i/>
                                            </w:rPr>
                                          </m:ctrlPr>
                                        </m:sub>
                                        <m:sup>
                                          <m:r>
                                            <w:rPr>
                                              <w:rFonts w:hint="default" w:ascii="Cambria Math" w:hAnsi="Cambria Math" w:eastAsia="Cambria Math"/>
                                            </w:rPr>
                                            <m:t>l</m:t>
                                          </m:r>
                                          <m:ctrlPr>
                                            <w:rPr>
                                              <w:rFonts w:hint="default" w:ascii="Cambria Math" w:hAnsi="Cambria Math" w:eastAsia="Cambria Math"/>
                                              <w:i/>
                                            </w:rPr>
                                          </m:ctrlPr>
                                        </m:sup>
                                      </m:sSubSup>
                                      <m:ctrlPr>
                                        <w:rPr>
                                          <w:rFonts w:hint="default" w:ascii="Cambria Math" w:hAnsi="Cambria Math" w:eastAsia="Cambria Math"/>
                                          <w:i/>
                                        </w:rPr>
                                      </m:ctrlPr>
                                    </m:num>
                                    <m:den>
                                      <m:sSubSup>
                                        <m:sSubSupPr>
                                          <m:ctrlPr>
                                            <w:rPr>
                                              <w:rFonts w:hint="default" w:ascii="Cambria Math" w:hAnsi="Cambria Math" w:eastAsia="Cambria Math"/>
                                              <w:i/>
                                            </w:rPr>
                                          </m:ctrlPr>
                                        </m:sSubSupPr>
                                        <m:e>
                                          <m:r>
                                            <w:rPr>
                                              <w:rFonts w:hint="default" w:ascii="Cambria Math" w:hAnsi="Cambria Math" w:eastAsia="Cambria Math"/>
                                            </w:rPr>
                                            <m:t>P</m:t>
                                          </m:r>
                                          <m:ctrlPr>
                                            <w:rPr>
                                              <w:rFonts w:hint="default" w:ascii="Cambria Math" w:hAnsi="Cambria Math" w:eastAsia="Cambria Math"/>
                                              <w:i/>
                                            </w:rPr>
                                          </m:ctrlPr>
                                        </m:e>
                                        <m:sub>
                                          <m:r>
                                            <w:rPr>
                                              <w:rFonts w:hint="default" w:ascii="Cambria Math" w:hAnsi="Cambria Math" w:eastAsia="Cambria Math"/>
                                            </w:rPr>
                                            <m:t>i</m:t>
                                          </m:r>
                                          <m:ctrlPr>
                                            <w:rPr>
                                              <w:rFonts w:hint="default" w:ascii="Cambria Math" w:hAnsi="Cambria Math" w:eastAsia="Cambria Math"/>
                                              <w:i/>
                                            </w:rPr>
                                          </m:ctrlPr>
                                        </m:sub>
                                        <m:sup>
                                          <m:r>
                                            <w:rPr>
                                              <w:rFonts w:hint="default" w:ascii="Cambria Math" w:hAnsi="Cambria Math" w:eastAsia="Cambria Math"/>
                                            </w:rPr>
                                            <m:t>j</m:t>
                                          </m:r>
                                          <m:ctrlPr>
                                            <w:rPr>
                                              <w:rFonts w:hint="default" w:ascii="Cambria Math" w:hAnsi="Cambria Math" w:eastAsia="Cambria Math"/>
                                              <w:i/>
                                            </w:rPr>
                                          </m:ctrlPr>
                                        </m:sup>
                                      </m:sSubSup>
                                      <m:ctrlPr>
                                        <w:rPr>
                                          <w:rFonts w:hint="default" w:ascii="Cambria Math" w:hAnsi="Cambria Math" w:eastAsia="Cambria Math"/>
                                          <w:i/>
                                        </w:rPr>
                                      </m:ctrlPr>
                                    </m:den>
                                  </m:f>
                                  <m:ctrlPr>
                                    <w:rPr>
                                      <w:rFonts w:hint="default" w:ascii="Cambria Math" w:hAnsi="Cambria Math" w:eastAsia="Cambria Math"/>
                                      <w:i/>
                                    </w:rPr>
                                  </m:ctrlPr>
                                </m:e>
                              </m:d>
                              <m:ctrlPr>
                                <w:rPr>
                                  <w:rFonts w:hint="default" w:ascii="Cambria Math" w:hAnsi="Cambria Math" w:eastAsia="Cambria Math"/>
                                  <w:i/>
                                </w:rPr>
                              </m:ctrlPr>
                            </m:e>
                            <m:sup>
                              <m:f>
                                <m:fPr>
                                  <m:ctrlPr>
                                    <w:rPr>
                                      <w:rFonts w:hint="default" w:ascii="Cambria Math" w:hAnsi="Cambria Math" w:eastAsia="Cambria Math"/>
                                      <w:i/>
                                    </w:rPr>
                                  </m:ctrlPr>
                                </m:fPr>
                                <m:num>
                                  <m:r>
                                    <w:rPr>
                                      <w:rFonts w:hint="default" w:ascii="Cambria Math" w:hAnsi="Cambria Math" w:eastAsia="Cambria Math"/>
                                    </w:rPr>
                                    <m:t>1</m:t>
                                  </m:r>
                                  <m:ctrlPr>
                                    <w:rPr>
                                      <w:rFonts w:hint="default" w:ascii="Cambria Math" w:hAnsi="Cambria Math" w:eastAsia="Cambria Math"/>
                                      <w:i/>
                                    </w:rPr>
                                  </m:ctrlPr>
                                </m:num>
                                <m:den>
                                  <m:sSub>
                                    <m:sSubPr>
                                      <m:ctrlPr>
                                        <w:rPr>
                                          <w:rFonts w:hint="default" w:ascii="Cambria Math" w:hAnsi="Cambria Math" w:eastAsia="Cambria Math"/>
                                          <w:i/>
                                        </w:rPr>
                                      </m:ctrlPr>
                                    </m:sSubPr>
                                    <m:e>
                                      <m:r>
                                        <w:rPr>
                                          <w:rFonts w:hint="default" w:ascii="Cambria Math" w:hAnsi="Cambria Math" w:eastAsia="Cambria Math"/>
                                        </w:rPr>
                                        <m:t>N</m:t>
                                      </m:r>
                                      <m:ctrlPr>
                                        <w:rPr>
                                          <w:rFonts w:hint="default" w:ascii="Cambria Math" w:hAnsi="Cambria Math" w:eastAsia="Cambria Math"/>
                                          <w:i/>
                                        </w:rPr>
                                      </m:ctrlPr>
                                    </m:e>
                                    <m:sub>
                                      <m:r>
                                        <w:rPr>
                                          <w:rFonts w:hint="default" w:ascii="Cambria Math" w:hAnsi="Cambria Math" w:eastAsia="Cambria Math"/>
                                        </w:rPr>
                                        <m:t>jl</m:t>
                                      </m:r>
                                      <m:ctrlPr>
                                        <w:rPr>
                                          <w:rFonts w:hint="default" w:ascii="Cambria Math" w:hAnsi="Cambria Math" w:eastAsia="Cambria Math"/>
                                          <w:i/>
                                        </w:rPr>
                                      </m:ctrlPr>
                                    </m:sub>
                                  </m:sSub>
                                  <m:ctrlPr>
                                    <w:rPr>
                                      <w:rFonts w:hint="default" w:ascii="Cambria Math" w:hAnsi="Cambria Math" w:eastAsia="Cambria Math"/>
                                      <w:i/>
                                    </w:rPr>
                                  </m:ctrlPr>
                                </m:den>
                              </m:f>
                              <m:ctrlPr>
                                <w:rPr>
                                  <w:rFonts w:hint="default" w:ascii="Cambria Math" w:hAnsi="Cambria Math" w:eastAsia="Cambria Math"/>
                                  <w:i/>
                                </w:rPr>
                              </m:ctrlPr>
                            </m:sup>
                          </m:sSup>
                          <m:r>
                            <w:rPr>
                              <w:rFonts w:hint="default" w:ascii="Cambria Math" w:hAnsi="Cambria Math" w:eastAsia="Cambria Math"/>
                            </w:rPr>
                            <m:t>×</m:t>
                          </m:r>
                          <m:ctrlPr>
                            <w:rPr>
                              <w:rFonts w:hint="default" w:ascii="Cambria Math" w:hAnsi="Cambria Math" w:eastAsia="Cambria Math"/>
                              <w:i/>
                            </w:rPr>
                          </m:ctrlPr>
                        </m:e>
                      </m:nary>
                      <m:nary>
                        <m:naryPr>
                          <m:chr m:val="∏"/>
                          <m:limLoc m:val="undOvr"/>
                          <m:supHide m:val="1"/>
                          <m:ctrlPr>
                            <w:rPr>
                              <w:rFonts w:hint="default" w:ascii="Cambria Math" w:hAnsi="Cambria Math" w:eastAsia="Cambria Math"/>
                              <w:i/>
                            </w:rPr>
                          </m:ctrlPr>
                        </m:naryPr>
                        <m:sub>
                          <m:r>
                            <w:rPr>
                              <w:rFonts w:hint="default" w:ascii="Cambria Math" w:hAnsi="Cambria Math" w:eastAsia="Cambria Math"/>
                            </w:rPr>
                            <m:t>i=</m:t>
                          </m:r>
                          <m:sSub>
                            <m:sSubPr>
                              <m:ctrlPr>
                                <w:rPr>
                                  <w:rFonts w:hint="default" w:ascii="Cambria Math" w:hAnsi="Cambria Math" w:eastAsia="Cambria Math"/>
                                  <w:i/>
                                </w:rPr>
                              </m:ctrlPr>
                            </m:sSubPr>
                            <m:e>
                              <m:r>
                                <w:rPr>
                                  <w:rFonts w:hint="default" w:ascii="Cambria Math" w:hAnsi="Cambria Math" w:eastAsia="Cambria Math"/>
                                </w:rPr>
                                <m:t>N</m:t>
                              </m:r>
                              <m:ctrlPr>
                                <w:rPr>
                                  <w:rFonts w:hint="default" w:ascii="Cambria Math" w:hAnsi="Cambria Math" w:eastAsia="Cambria Math"/>
                                  <w:i/>
                                </w:rPr>
                              </m:ctrlPr>
                            </m:e>
                            <m:sub>
                              <m:r>
                                <w:rPr>
                                  <w:rFonts w:hint="default" w:ascii="Cambria Math" w:hAnsi="Cambria Math" w:eastAsia="Cambria Math"/>
                                </w:rPr>
                                <m:t>lk</m:t>
                              </m:r>
                              <m:ctrlPr>
                                <w:rPr>
                                  <w:rFonts w:hint="default" w:ascii="Cambria Math" w:hAnsi="Cambria Math" w:eastAsia="Cambria Math"/>
                                  <w:i/>
                                </w:rPr>
                              </m:ctrlPr>
                            </m:sub>
                          </m:sSub>
                          <m:ctrlPr>
                            <w:rPr>
                              <w:rFonts w:hint="default" w:ascii="Cambria Math" w:hAnsi="Cambria Math" w:eastAsia="Cambria Math"/>
                              <w:i/>
                            </w:rPr>
                          </m:ctrlPr>
                        </m:sub>
                        <m:sup>
                          <m:ctrlPr>
                            <w:rPr>
                              <w:rFonts w:hint="default" w:ascii="Cambria Math" w:hAnsi="Cambria Math" w:eastAsia="Cambria Math"/>
                              <w:i/>
                            </w:rPr>
                          </m:ctrlPr>
                        </m:sup>
                        <m:e>
                          <m:sSup>
                            <m:sSupPr>
                              <m:ctrlPr>
                                <w:rPr>
                                  <w:rFonts w:hint="default" w:ascii="Cambria Math" w:hAnsi="Cambria Math" w:eastAsia="Cambria Math"/>
                                  <w:i/>
                                </w:rPr>
                              </m:ctrlPr>
                            </m:sSupPr>
                            <m:e>
                              <m:d>
                                <m:dPr>
                                  <m:ctrlPr>
                                    <w:rPr>
                                      <w:rFonts w:hint="default" w:ascii="Cambria Math" w:hAnsi="Cambria Math" w:eastAsia="Cambria Math"/>
                                      <w:i/>
                                    </w:rPr>
                                  </m:ctrlPr>
                                </m:dPr>
                                <m:e>
                                  <m:f>
                                    <m:fPr>
                                      <m:ctrlPr>
                                        <w:rPr>
                                          <w:rFonts w:hint="default" w:ascii="Cambria Math" w:hAnsi="Cambria Math" w:eastAsia="Cambria Math"/>
                                          <w:i/>
                                        </w:rPr>
                                      </m:ctrlPr>
                                    </m:fPr>
                                    <m:num>
                                      <m:sSubSup>
                                        <m:sSubSupPr>
                                          <m:ctrlPr>
                                            <w:rPr>
                                              <w:rFonts w:hint="default" w:ascii="Cambria Math" w:hAnsi="Cambria Math" w:eastAsia="Cambria Math"/>
                                              <w:i/>
                                            </w:rPr>
                                          </m:ctrlPr>
                                        </m:sSubSupPr>
                                        <m:e>
                                          <m:r>
                                            <w:rPr>
                                              <w:rFonts w:hint="default" w:ascii="Cambria Math" w:hAnsi="Cambria Math" w:eastAsia="Cambria Math"/>
                                            </w:rPr>
                                            <m:t>P</m:t>
                                          </m:r>
                                          <m:ctrlPr>
                                            <w:rPr>
                                              <w:rFonts w:hint="default" w:ascii="Cambria Math" w:hAnsi="Cambria Math" w:eastAsia="Cambria Math"/>
                                              <w:i/>
                                            </w:rPr>
                                          </m:ctrlPr>
                                        </m:e>
                                        <m:sub>
                                          <m:r>
                                            <w:rPr>
                                              <w:rFonts w:hint="default" w:ascii="Cambria Math" w:hAnsi="Cambria Math" w:eastAsia="Cambria Math"/>
                                            </w:rPr>
                                            <m:t>i</m:t>
                                          </m:r>
                                          <m:ctrlPr>
                                            <w:rPr>
                                              <w:rFonts w:hint="default" w:ascii="Cambria Math" w:hAnsi="Cambria Math" w:eastAsia="Cambria Math"/>
                                              <w:i/>
                                            </w:rPr>
                                          </m:ctrlPr>
                                        </m:sub>
                                        <m:sup>
                                          <m:r>
                                            <w:rPr>
                                              <w:rFonts w:hint="default" w:ascii="Cambria Math" w:hAnsi="Cambria Math" w:eastAsia="Cambria Math"/>
                                            </w:rPr>
                                            <m:t>k</m:t>
                                          </m:r>
                                          <m:ctrlPr>
                                            <w:rPr>
                                              <w:rFonts w:hint="default" w:ascii="Cambria Math" w:hAnsi="Cambria Math" w:eastAsia="Cambria Math"/>
                                              <w:i/>
                                            </w:rPr>
                                          </m:ctrlPr>
                                        </m:sup>
                                      </m:sSubSup>
                                      <m:ctrlPr>
                                        <w:rPr>
                                          <w:rFonts w:hint="default" w:ascii="Cambria Math" w:hAnsi="Cambria Math" w:eastAsia="Cambria Math"/>
                                          <w:i/>
                                        </w:rPr>
                                      </m:ctrlPr>
                                    </m:num>
                                    <m:den>
                                      <m:sSubSup>
                                        <m:sSubSupPr>
                                          <m:ctrlPr>
                                            <w:rPr>
                                              <w:rFonts w:hint="default" w:ascii="Cambria Math" w:hAnsi="Cambria Math" w:eastAsia="Cambria Math"/>
                                              <w:i/>
                                            </w:rPr>
                                          </m:ctrlPr>
                                        </m:sSubSupPr>
                                        <m:e>
                                          <m:r>
                                            <w:rPr>
                                              <w:rFonts w:hint="default" w:ascii="Cambria Math" w:hAnsi="Cambria Math" w:eastAsia="Cambria Math"/>
                                            </w:rPr>
                                            <m:t>P</m:t>
                                          </m:r>
                                          <m:ctrlPr>
                                            <w:rPr>
                                              <w:rFonts w:hint="default" w:ascii="Cambria Math" w:hAnsi="Cambria Math" w:eastAsia="Cambria Math"/>
                                              <w:i/>
                                            </w:rPr>
                                          </m:ctrlPr>
                                        </m:e>
                                        <m:sub>
                                          <m:r>
                                            <w:rPr>
                                              <w:rFonts w:hint="default" w:ascii="Cambria Math" w:hAnsi="Cambria Math" w:eastAsia="Cambria Math"/>
                                            </w:rPr>
                                            <m:t>i</m:t>
                                          </m:r>
                                          <m:ctrlPr>
                                            <w:rPr>
                                              <w:rFonts w:hint="default" w:ascii="Cambria Math" w:hAnsi="Cambria Math" w:eastAsia="Cambria Math"/>
                                              <w:i/>
                                            </w:rPr>
                                          </m:ctrlPr>
                                        </m:sub>
                                        <m:sup>
                                          <m:r>
                                            <w:rPr>
                                              <w:rFonts w:hint="default" w:ascii="Cambria Math" w:hAnsi="Cambria Math" w:eastAsia="Cambria Math"/>
                                            </w:rPr>
                                            <m:t>l</m:t>
                                          </m:r>
                                          <m:ctrlPr>
                                            <w:rPr>
                                              <w:rFonts w:hint="default" w:ascii="Cambria Math" w:hAnsi="Cambria Math" w:eastAsia="Cambria Math"/>
                                              <w:i/>
                                            </w:rPr>
                                          </m:ctrlPr>
                                        </m:sup>
                                      </m:sSubSup>
                                      <m:ctrlPr>
                                        <w:rPr>
                                          <w:rFonts w:hint="default" w:ascii="Cambria Math" w:hAnsi="Cambria Math" w:eastAsia="Cambria Math"/>
                                          <w:i/>
                                        </w:rPr>
                                      </m:ctrlPr>
                                    </m:den>
                                  </m:f>
                                  <m:ctrlPr>
                                    <w:rPr>
                                      <w:rFonts w:hint="default" w:ascii="Cambria Math" w:hAnsi="Cambria Math" w:eastAsia="Cambria Math"/>
                                      <w:i/>
                                    </w:rPr>
                                  </m:ctrlPr>
                                </m:e>
                              </m:d>
                              <m:ctrlPr>
                                <w:rPr>
                                  <w:rFonts w:hint="default" w:ascii="Cambria Math" w:hAnsi="Cambria Math" w:eastAsia="Cambria Math"/>
                                  <w:i/>
                                </w:rPr>
                              </m:ctrlPr>
                            </m:e>
                            <m:sup>
                              <m:f>
                                <m:fPr>
                                  <m:ctrlPr>
                                    <w:rPr>
                                      <w:rFonts w:hint="default" w:ascii="Cambria Math" w:hAnsi="Cambria Math" w:eastAsia="Cambria Math"/>
                                      <w:i/>
                                    </w:rPr>
                                  </m:ctrlPr>
                                </m:fPr>
                                <m:num>
                                  <m:r>
                                    <w:rPr>
                                      <w:rFonts w:hint="default" w:ascii="Cambria Math" w:hAnsi="Cambria Math" w:eastAsia="Cambria Math"/>
                                    </w:rPr>
                                    <m:t>1</m:t>
                                  </m:r>
                                  <m:ctrlPr>
                                    <w:rPr>
                                      <w:rFonts w:hint="default" w:ascii="Cambria Math" w:hAnsi="Cambria Math" w:eastAsia="Cambria Math"/>
                                      <w:i/>
                                    </w:rPr>
                                  </m:ctrlPr>
                                </m:num>
                                <m:den>
                                  <m:sSub>
                                    <m:sSubPr>
                                      <m:ctrlPr>
                                        <w:rPr>
                                          <w:rFonts w:hint="default" w:ascii="Cambria Math" w:hAnsi="Cambria Math" w:eastAsia="Cambria Math"/>
                                          <w:i/>
                                        </w:rPr>
                                      </m:ctrlPr>
                                    </m:sSubPr>
                                    <m:e>
                                      <m:r>
                                        <w:rPr>
                                          <w:rFonts w:hint="default" w:ascii="Cambria Math" w:hAnsi="Cambria Math" w:eastAsia="Cambria Math"/>
                                        </w:rPr>
                                        <m:t>N</m:t>
                                      </m:r>
                                      <m:ctrlPr>
                                        <w:rPr>
                                          <w:rFonts w:hint="default" w:ascii="Cambria Math" w:hAnsi="Cambria Math" w:eastAsia="Cambria Math"/>
                                          <w:i/>
                                        </w:rPr>
                                      </m:ctrlPr>
                                    </m:e>
                                    <m:sub>
                                      <m:r>
                                        <w:rPr>
                                          <w:rFonts w:hint="default" w:ascii="Cambria Math" w:hAnsi="Cambria Math" w:eastAsia="Cambria Math"/>
                                        </w:rPr>
                                        <m:t>lk</m:t>
                                      </m:r>
                                      <m:ctrlPr>
                                        <w:rPr>
                                          <w:rFonts w:hint="default" w:ascii="Cambria Math" w:hAnsi="Cambria Math" w:eastAsia="Cambria Math"/>
                                          <w:i/>
                                        </w:rPr>
                                      </m:ctrlPr>
                                    </m:sub>
                                  </m:sSub>
                                  <m:ctrlPr>
                                    <w:rPr>
                                      <w:rFonts w:hint="default" w:ascii="Cambria Math" w:hAnsi="Cambria Math" w:eastAsia="Cambria Math"/>
                                      <w:i/>
                                    </w:rPr>
                                  </m:ctrlPr>
                                </m:den>
                              </m:f>
                              <m:ctrlPr>
                                <w:rPr>
                                  <w:rFonts w:hint="default" w:ascii="Cambria Math" w:hAnsi="Cambria Math" w:eastAsia="Cambria Math"/>
                                  <w:i/>
                                </w:rPr>
                              </m:ctrlPr>
                            </m:sup>
                          </m:sSup>
                          <m:ctrlPr>
                            <w:rPr>
                              <w:rFonts w:hint="default" w:ascii="Cambria Math" w:hAnsi="Cambria Math" w:eastAsia="Cambria Math"/>
                              <w:i/>
                            </w:rPr>
                          </m:ctrlPr>
                        </m:e>
                      </m:nary>
                      <m:ctrlPr>
                        <w:rPr>
                          <w:rFonts w:hint="default" w:ascii="Cambria Math" w:hAnsi="Cambria Math" w:eastAsia="Cambria Math"/>
                          <w:i/>
                        </w:rPr>
                      </m:ctrlPr>
                    </m:e>
                  </m:d>
                  <m:ctrlPr>
                    <w:rPr>
                      <w:rFonts w:hint="default" w:ascii="Cambria Math" w:hAnsi="Cambria Math" w:eastAsia="Cambria Math"/>
                      <w:i/>
                    </w:rPr>
                  </m:ctrlPr>
                </m:e>
                <m:sup>
                  <m:f>
                    <m:fPr>
                      <m:ctrlPr>
                        <w:rPr>
                          <w:rFonts w:hint="default" w:ascii="Cambria Math" w:hAnsi="Cambria Math" w:eastAsia="Cambria Math"/>
                          <w:i/>
                        </w:rPr>
                      </m:ctrlPr>
                    </m:fPr>
                    <m:num>
                      <m:r>
                        <w:rPr>
                          <w:rFonts w:hint="default" w:ascii="Cambria Math" w:hAnsi="Cambria Math" w:eastAsia="Cambria Math"/>
                        </w:rPr>
                        <m:t>1</m:t>
                      </m:r>
                      <m:ctrlPr>
                        <w:rPr>
                          <w:rFonts w:hint="default" w:ascii="Cambria Math" w:hAnsi="Cambria Math" w:eastAsia="Cambria Math"/>
                          <w:i/>
                        </w:rPr>
                      </m:ctrlPr>
                    </m:num>
                    <m:den>
                      <m:r>
                        <w:rPr>
                          <w:rFonts w:hint="default" w:ascii="Cambria Math" w:hAnsi="Cambria Math" w:eastAsia="Cambria Math"/>
                        </w:rPr>
                        <m:t>C</m:t>
                      </m:r>
                      <m:ctrlPr>
                        <w:rPr>
                          <w:rFonts w:hint="default" w:ascii="Cambria Math" w:hAnsi="Cambria Math" w:eastAsia="Cambria Math"/>
                          <w:i/>
                        </w:rPr>
                      </m:ctrlPr>
                    </m:den>
                  </m:f>
                  <m:ctrlPr>
                    <w:rPr>
                      <w:rFonts w:hint="default" w:ascii="Cambria Math" w:hAnsi="Cambria Math" w:eastAsia="Cambria Math"/>
                      <w:i/>
                    </w:rPr>
                  </m:ctrlPr>
                </m:sup>
              </m:sSup>
              <m:ctrlPr>
                <w:rPr>
                  <w:rFonts w:hint="default" w:ascii="Cambria Math" w:hAnsi="Cambria Math" w:eastAsia="Cambria Math"/>
                  <w:i/>
                </w:rPr>
              </m:ctrlPr>
            </m:e>
          </m:nary>
          <m:r>
            <w:rPr>
              <w:rFonts w:hint="default" w:ascii="Cambria Math" w:hAnsi="Cambria Math" w:eastAsia="Cambria Math"/>
            </w:rPr>
            <m:t xml:space="preserve">  </m:t>
          </m:r>
        </m:oMath>
      </m:oMathPara>
    </w:p>
    <w:p>
      <m:oMathPara>
        <m:oMath>
          <m:r>
            <w:rPr>
              <w:rFonts w:hint="default" w:ascii="Cambria Math" w:hAnsi="Cambria Math" w:eastAsia="Cambria Math"/>
            </w:rPr>
            <m:t xml:space="preserve">  for all   j</m:t>
          </m:r>
          <m:r>
            <w:rPr>
              <w:rFonts w:hint="eastAsia" w:ascii="宋体" w:hAnsi="宋体" w:eastAsia="宋体" w:cs="宋体"/>
            </w:rPr>
            <m:t>,</m:t>
          </m:r>
          <m:r>
            <w:rPr>
              <w:rFonts w:hint="default" w:ascii="Cambria Math" w:hAnsi="Cambria Math" w:eastAsia="Cambria Math"/>
            </w:rPr>
            <m:t>k=1</m:t>
          </m:r>
          <m:r>
            <w:rPr>
              <w:rFonts w:hint="eastAsia" w:ascii="Cambria Math" w:hAnsi="Cambria Math" w:eastAsia="宋体" w:cs="宋体"/>
            </w:rPr>
            <m:t>,</m:t>
          </m:r>
          <m:r>
            <w:rPr>
              <w:rFonts w:hint="default" w:ascii="Cambria Math" w:hAnsi="Cambria Math" w:eastAsia="宋体" w:cs="宋体"/>
            </w:rPr>
            <m:t>2,…,C.</m:t>
          </m:r>
          <m:r>
            <m:rPr>
              <m:sty m:val="p"/>
            </m:rPr>
            <w:rPr>
              <w:rFonts w:hint="default" w:ascii="Cambria Math" w:hAnsi="Cambria Math"/>
            </w:rPr>
            <m:t xml:space="preserve">                                                 （1.5）</m:t>
          </m:r>
        </m:oMath>
      </m:oMathPara>
    </w:p>
    <w:p>
      <w:pPr>
        <w:spacing w:line="480" w:lineRule="exact"/>
        <w:ind w:firstLine="480" w:firstLineChars="200"/>
        <w:rPr>
          <w:sz w:val="24"/>
        </w:rPr>
      </w:pPr>
      <w:r>
        <w:rPr>
          <w:rFonts w:hint="eastAsia"/>
          <w:sz w:val="24"/>
        </w:rPr>
        <w:t>此外，还有</w:t>
      </w:r>
      <w:r>
        <w:rPr>
          <w:rFonts w:ascii="宋体" w:hAnsi="宋体"/>
          <w:sz w:val="24"/>
        </w:rPr>
        <w:t>Jevons-GEKS Index</w:t>
      </w:r>
      <w:r>
        <w:rPr>
          <w:sz w:val="24"/>
        </w:rPr>
        <w:t>指数的扩展形式，适用于</w:t>
      </w:r>
      <w:r>
        <w:rPr>
          <w:rFonts w:hint="eastAsia"/>
          <w:sz w:val="24"/>
        </w:rPr>
        <w:t>数据不全、无权重信息、且代表规格品与非代表规格品间差异较大的情况，</w:t>
      </w:r>
      <w:r>
        <w:rPr>
          <w:sz w:val="24"/>
        </w:rPr>
        <w:t>在此不予赘述</w:t>
      </w:r>
      <w:r>
        <w:rPr>
          <w:rFonts w:hint="eastAsia"/>
          <w:sz w:val="24"/>
        </w:rPr>
        <w:t>。</w:t>
      </w:r>
    </w:p>
    <w:p>
      <w:pPr>
        <w:spacing w:line="480" w:lineRule="exact"/>
        <w:ind w:firstLine="480" w:firstLineChars="200"/>
        <w:rPr>
          <w:sz w:val="24"/>
        </w:rPr>
      </w:pPr>
      <w:r>
        <w:rPr>
          <w:rFonts w:hint="eastAsia"/>
          <w:sz w:val="24"/>
        </w:rPr>
        <w:t>另一种基</w:t>
      </w:r>
      <w:r>
        <w:rPr>
          <w:rFonts w:hint="eastAsia" w:ascii="宋体" w:hAnsi="宋体"/>
          <w:sz w:val="24"/>
        </w:rPr>
        <w:t>本分类PPP</w:t>
      </w:r>
      <w:r>
        <w:rPr>
          <w:rFonts w:hint="eastAsia"/>
          <w:sz w:val="24"/>
        </w:rPr>
        <w:t>的计算方法为国家产品虚拟法，</w:t>
      </w:r>
      <w:r>
        <w:rPr>
          <w:rFonts w:hint="eastAsia" w:ascii="宋体" w:hAnsi="宋体"/>
          <w:sz w:val="24"/>
        </w:rPr>
        <w:t>由</w:t>
      </w:r>
      <w:r>
        <w:rPr>
          <w:rFonts w:ascii="宋体" w:hAnsi="宋体"/>
          <w:sz w:val="24"/>
        </w:rPr>
        <w:t>Summers在</w:t>
      </w:r>
      <w:r>
        <w:rPr>
          <w:rFonts w:hint="eastAsia" w:ascii="宋体" w:hAnsi="宋体"/>
          <w:sz w:val="24"/>
        </w:rPr>
        <w:t>1973年第一次提出，该方法基于简单回归模型来拟合缺失数据，并计算基本分类PPP。</w:t>
      </w:r>
      <w:r>
        <w:rPr>
          <w:rFonts w:ascii="宋体" w:hAnsi="宋体"/>
          <w:sz w:val="24"/>
        </w:rPr>
        <w:t>CPD的</w:t>
      </w:r>
      <w:r>
        <w:rPr>
          <w:rFonts w:hint="eastAsia" w:ascii="宋体" w:hAnsi="宋体"/>
          <w:sz w:val="24"/>
        </w:rPr>
        <w:t>经济理论基础为</w:t>
      </w:r>
      <w:r>
        <w:rPr>
          <w:rFonts w:ascii="宋体" w:hAnsi="宋体"/>
          <w:sz w:val="24"/>
        </w:rPr>
        <w:t>一价定律，也即在不存在贸易壁垒及交易成本的情况下，用同一货币表示的同质可贸易产品的价格均相同，其计算公式如下，其中</w:t>
      </w:r>
      <m:oMath>
        <m:sSubSup>
          <m:sSubSupPr>
            <m:ctrlPr>
              <w:rPr>
                <w:rFonts w:hint="default" w:ascii="Cambria Math" w:hAnsi="Cambria Math"/>
                <w:sz w:val="24"/>
              </w:rPr>
            </m:ctrlPr>
          </m:sSubSupPr>
          <m:e>
            <m:r>
              <w:rPr>
                <w:rFonts w:hint="default" w:ascii="Cambria Math" w:hAnsi="Cambria Math"/>
                <w:sz w:val="24"/>
              </w:rPr>
              <m:t>P</m:t>
            </m:r>
            <m:ctrlPr>
              <w:rPr>
                <w:rFonts w:hint="default" w:ascii="Cambria Math" w:hAnsi="Cambria Math"/>
                <w:sz w:val="24"/>
              </w:rPr>
            </m:ctrlPr>
          </m:e>
          <m:sub>
            <m:r>
              <w:rPr>
                <w:rFonts w:hint="default" w:ascii="Cambria Math" w:hAnsi="Cambria Math"/>
                <w:sz w:val="24"/>
              </w:rPr>
              <m:t>i</m:t>
            </m:r>
            <m:ctrlPr>
              <w:rPr>
                <w:rFonts w:hint="default" w:ascii="Cambria Math" w:hAnsi="Cambria Math"/>
                <w:sz w:val="24"/>
              </w:rPr>
            </m:ctrlPr>
          </m:sub>
          <m:sup>
            <m:r>
              <w:rPr>
                <w:rFonts w:hint="default" w:ascii="Cambria Math" w:hAnsi="Cambria Math"/>
                <w:sz w:val="24"/>
              </w:rPr>
              <m:t>j</m:t>
            </m:r>
            <m:ctrlPr>
              <w:rPr>
                <w:rFonts w:hint="default" w:ascii="Cambria Math" w:hAnsi="Cambria Math"/>
                <w:sz w:val="24"/>
              </w:rPr>
            </m:ctrlPr>
          </m:sup>
        </m:sSubSup>
      </m:oMath>
      <w:r>
        <w:rPr>
          <w:rFonts w:ascii="宋体" w:hAnsi="宋体"/>
          <w:sz w:val="24"/>
        </w:rPr>
        <w:t>为</w:t>
      </w:r>
      <w:r>
        <w:rPr>
          <w:rFonts w:ascii="宋体" w:hAnsi="宋体"/>
          <w:i/>
          <w:sz w:val="24"/>
        </w:rPr>
        <w:t>j</w:t>
      </w:r>
      <w:r>
        <w:rPr>
          <w:rFonts w:ascii="宋体" w:hAnsi="宋体"/>
          <w:sz w:val="24"/>
        </w:rPr>
        <w:t>国第</w:t>
      </w:r>
      <w:r>
        <w:rPr>
          <w:rFonts w:ascii="宋体" w:hAnsi="宋体"/>
          <w:i/>
          <w:sz w:val="24"/>
        </w:rPr>
        <w:t>i</w:t>
      </w:r>
      <w:r>
        <w:rPr>
          <w:rFonts w:ascii="宋体" w:hAnsi="宋体"/>
          <w:sz w:val="24"/>
        </w:rPr>
        <w:t>个规格品</w:t>
      </w:r>
      <w:r>
        <w:rPr>
          <w:rFonts w:hint="eastAsia" w:ascii="宋体" w:hAnsi="宋体"/>
          <w:sz w:val="24"/>
        </w:rPr>
        <w:t>的价格，</w:t>
      </w:r>
      <m:oMath>
        <m:sSub>
          <m:sSubPr>
            <m:ctrlPr>
              <w:rPr>
                <w:rFonts w:hint="default" w:ascii="Cambria Math" w:hAnsi="Cambria Math" w:cs="Cambria Math"/>
                <w:i/>
                <w:sz w:val="24"/>
              </w:rPr>
            </m:ctrlPr>
          </m:sSubPr>
          <m:e>
            <m:r>
              <w:rPr>
                <w:rFonts w:hint="default" w:ascii="Cambria Math" w:hAnsi="Cambria Math" w:cs="Cambria Math"/>
                <w:sz w:val="24"/>
              </w:rPr>
              <m:t>PPP</m:t>
            </m:r>
            <m:ctrlPr>
              <w:rPr>
                <w:rFonts w:hint="default" w:ascii="Cambria Math" w:hAnsi="Cambria Math" w:cs="Cambria Math"/>
                <w:i/>
                <w:sz w:val="24"/>
              </w:rPr>
            </m:ctrlPr>
          </m:e>
          <m:sub>
            <m:r>
              <w:rPr>
                <w:rFonts w:hint="default" w:ascii="Cambria Math" w:hAnsi="Cambria Math" w:cs="Cambria Math"/>
                <w:sz w:val="24"/>
              </w:rPr>
              <m:t>j</m:t>
            </m:r>
            <m:ctrlPr>
              <w:rPr>
                <w:rFonts w:hint="default" w:ascii="Cambria Math" w:hAnsi="Cambria Math" w:cs="Cambria Math"/>
                <w:i/>
                <w:sz w:val="24"/>
              </w:rPr>
            </m:ctrlPr>
          </m:sub>
        </m:sSub>
      </m:oMath>
      <w:r>
        <w:rPr>
          <w:rFonts w:hint="eastAsia" w:ascii="宋体" w:hAnsi="宋体"/>
          <w:sz w:val="24"/>
        </w:rPr>
        <w:t>为</w:t>
      </w:r>
      <w:r>
        <w:rPr>
          <w:rFonts w:hint="eastAsia" w:ascii="宋体" w:hAnsi="宋体"/>
          <w:i/>
          <w:sz w:val="24"/>
        </w:rPr>
        <w:t>j</w:t>
      </w:r>
      <w:r>
        <w:rPr>
          <w:rFonts w:hint="eastAsia" w:ascii="宋体" w:hAnsi="宋体"/>
          <w:sz w:val="24"/>
        </w:rPr>
        <w:t>国购买力平价，</w:t>
      </w:r>
      <m:oMath>
        <m:sSub>
          <m:sSubPr>
            <m:ctrlPr>
              <w:rPr>
                <w:rFonts w:hint="default" w:ascii="Cambria Math" w:hAnsi="Cambria Math" w:cs="Cambria Math"/>
                <w:i/>
                <w:sz w:val="24"/>
              </w:rPr>
            </m:ctrlPr>
          </m:sSubPr>
          <m:e>
            <m:r>
              <w:rPr>
                <w:rFonts w:hint="default" w:ascii="Cambria Math" w:hAnsi="Cambria Math" w:cs="Cambria Math"/>
                <w:sz w:val="24"/>
              </w:rPr>
              <m:t>u</m:t>
            </m:r>
            <m:ctrlPr>
              <w:rPr>
                <w:rFonts w:hint="default" w:ascii="Cambria Math" w:hAnsi="Cambria Math" w:cs="Cambria Math"/>
                <w:i/>
                <w:sz w:val="24"/>
              </w:rPr>
            </m:ctrlPr>
          </m:e>
          <m:sub>
            <m:r>
              <w:rPr>
                <w:rFonts w:hint="default" w:ascii="Cambria Math" w:hAnsi="Cambria Math" w:cs="Cambria Math"/>
                <w:sz w:val="24"/>
              </w:rPr>
              <m:t>ij</m:t>
            </m:r>
            <m:ctrlPr>
              <w:rPr>
                <w:rFonts w:hint="default" w:ascii="Cambria Math" w:hAnsi="Cambria Math" w:cs="Cambria Math"/>
                <w:i/>
                <w:sz w:val="24"/>
              </w:rPr>
            </m:ctrlPr>
          </m:sub>
        </m:sSub>
      </m:oMath>
      <w:r>
        <w:rPr>
          <w:rFonts w:hint="eastAsia" w:ascii="宋体" w:hAnsi="宋体"/>
          <w:sz w:val="24"/>
        </w:rPr>
        <w:t>为随机误差项，服从均值为零、方差为常数</w:t>
      </w:r>
      <m:oMath>
        <m:sSup>
          <m:sSupPr>
            <m:ctrlPr>
              <w:rPr>
                <w:rFonts w:hint="default" w:ascii="Cambria Math" w:hAnsi="Cambria Math"/>
                <w:sz w:val="24"/>
              </w:rPr>
            </m:ctrlPr>
          </m:sSupPr>
          <m:e>
            <m:r>
              <w:rPr>
                <w:rFonts w:hint="default" w:ascii="Cambria Math" w:hAnsi="Cambria Math"/>
                <w:sz w:val="24"/>
              </w:rPr>
              <m:t>σ</m:t>
            </m:r>
            <m:ctrlPr>
              <w:rPr>
                <w:rFonts w:hint="default" w:ascii="Cambria Math" w:hAnsi="Cambria Math"/>
                <w:sz w:val="24"/>
              </w:rPr>
            </m:ctrlPr>
          </m:e>
          <m:sup>
            <m:r>
              <w:rPr>
                <w:rFonts w:hint="default" w:ascii="Cambria Math" w:hAnsi="Cambria Math"/>
                <w:sz w:val="24"/>
              </w:rPr>
              <m:t>2</m:t>
            </m:r>
            <m:ctrlPr>
              <w:rPr>
                <w:rFonts w:hint="default" w:ascii="Cambria Math" w:hAnsi="Cambria Math"/>
                <w:sz w:val="24"/>
              </w:rPr>
            </m:ctrlPr>
          </m:sup>
        </m:sSup>
      </m:oMath>
      <w:r>
        <w:rPr>
          <w:rFonts w:ascii="宋体" w:hAnsi="宋体"/>
          <w:sz w:val="24"/>
        </w:rPr>
        <w:t>的</w:t>
      </w:r>
      <w:r>
        <w:rPr>
          <w:rFonts w:hint="eastAsia" w:ascii="宋体" w:hAnsi="宋体"/>
          <w:sz w:val="24"/>
        </w:rPr>
        <w:t>对数分布，</w:t>
      </w:r>
      <m:oMath>
        <m:sSub>
          <m:sSubPr>
            <m:ctrlPr>
              <w:rPr>
                <w:rFonts w:hint="default" w:ascii="Cambria Math" w:hAnsi="Cambria Math" w:cs="Cambria Math"/>
                <w:i/>
                <w:sz w:val="24"/>
              </w:rPr>
            </m:ctrlPr>
          </m:sSubPr>
          <m:e>
            <m:r>
              <w:rPr>
                <w:rFonts w:hint="default" w:ascii="Cambria Math" w:hAnsi="Cambria Math" w:cs="Cambria Math"/>
                <w:sz w:val="24"/>
              </w:rPr>
              <m:t>P</m:t>
            </m:r>
            <m:ctrlPr>
              <w:rPr>
                <w:rFonts w:hint="default" w:ascii="Cambria Math" w:hAnsi="Cambria Math" w:cs="Cambria Math"/>
                <w:i/>
                <w:sz w:val="24"/>
              </w:rPr>
            </m:ctrlPr>
          </m:e>
          <m:sub>
            <m:r>
              <w:rPr>
                <w:rFonts w:hint="default" w:ascii="Cambria Math" w:hAnsi="Cambria Math" w:cs="Cambria Math"/>
                <w:sz w:val="24"/>
              </w:rPr>
              <m:t>i</m:t>
            </m:r>
            <m:ctrlPr>
              <w:rPr>
                <w:rFonts w:hint="default" w:ascii="Cambria Math" w:hAnsi="Cambria Math" w:cs="Cambria Math"/>
                <w:i/>
                <w:sz w:val="24"/>
              </w:rPr>
            </m:ctrlPr>
          </m:sub>
        </m:sSub>
      </m:oMath>
      <w:r>
        <w:rPr>
          <w:rFonts w:hint="eastAsia" w:ascii="宋体" w:hAnsi="宋体"/>
          <w:sz w:val="24"/>
        </w:rPr>
        <w:t>为第</w:t>
      </w:r>
      <w:r>
        <w:rPr>
          <w:rFonts w:hint="eastAsia" w:ascii="宋体" w:hAnsi="宋体"/>
          <w:i/>
          <w:sz w:val="24"/>
        </w:rPr>
        <w:t>i</w:t>
      </w:r>
      <w:r>
        <w:rPr>
          <w:rFonts w:hint="eastAsia" w:ascii="宋体" w:hAnsi="宋体"/>
          <w:sz w:val="24"/>
        </w:rPr>
        <w:t>个规格品的国际平均价格。</w:t>
      </w:r>
    </w:p>
    <w:p>
      <w:pPr>
        <w:rPr>
          <w:rFonts w:ascii="Cambria Math" w:hAnsi="Cambria Math"/>
          <w:b/>
        </w:rPr>
      </w:pPr>
      <m:oMathPara>
        <m:oMath>
          <m:sSubSup>
            <m:sSubSupPr>
              <m:ctrlPr>
                <w:rPr>
                  <w:rFonts w:hint="default" w:ascii="Cambria Math" w:hAnsi="Cambria Math" w:eastAsia="Cambria Math"/>
                </w:rPr>
              </m:ctrlPr>
            </m:sSubSupPr>
            <m:e>
              <m:r>
                <w:rPr>
                  <w:rFonts w:hint="default" w:ascii="Cambria Math" w:hAnsi="Cambria Math" w:eastAsia="Cambria Math"/>
                </w:rPr>
                <m:t>P</m:t>
              </m:r>
              <m:ctrlPr>
                <w:rPr>
                  <w:rFonts w:hint="default" w:ascii="Cambria Math" w:hAnsi="Cambria Math" w:eastAsia="Cambria Math"/>
                </w:rPr>
              </m:ctrlPr>
            </m:e>
            <m:sub>
              <m:r>
                <w:rPr>
                  <w:rFonts w:hint="default" w:ascii="Cambria Math" w:hAnsi="Cambria Math" w:eastAsia="Cambria Math"/>
                </w:rPr>
                <m:t>i</m:t>
              </m:r>
              <m:ctrlPr>
                <w:rPr>
                  <w:rFonts w:hint="default" w:ascii="Cambria Math" w:hAnsi="Cambria Math" w:eastAsia="Cambria Math"/>
                </w:rPr>
              </m:ctrlPr>
            </m:sub>
            <m:sup>
              <m:r>
                <w:rPr>
                  <w:rFonts w:hint="default" w:ascii="Cambria Math" w:hAnsi="Cambria Math" w:eastAsia="Cambria Math"/>
                </w:rPr>
                <m:t>j</m:t>
              </m:r>
              <m:ctrlPr>
                <w:rPr>
                  <w:rFonts w:hint="default" w:ascii="Cambria Math" w:hAnsi="Cambria Math" w:eastAsia="Cambria Math"/>
                </w:rPr>
              </m:ctrlPr>
            </m:sup>
          </m:sSubSup>
          <m:r>
            <m:rPr>
              <m:sty m:val="p"/>
            </m:rPr>
            <w:rPr>
              <w:rFonts w:hint="default" w:ascii="Cambria Math" w:hAnsi="Cambria Math" w:eastAsia="Cambria Math" w:cs="Cambria Math"/>
            </w:rPr>
            <m:t>=</m:t>
          </m:r>
          <m:sSub>
            <m:sSubPr>
              <m:ctrlPr>
                <w:rPr>
                  <w:rFonts w:hint="default" w:ascii="Cambria Math" w:hAnsi="Cambria Math" w:eastAsia="Cambria Math"/>
                </w:rPr>
              </m:ctrlPr>
            </m:sSubPr>
            <m:e>
              <m:r>
                <w:rPr>
                  <w:rFonts w:hint="default" w:ascii="Cambria Math" w:hAnsi="Cambria Math" w:eastAsia="Cambria Math"/>
                </w:rPr>
                <m:t>PPP</m:t>
              </m:r>
              <m:ctrlPr>
                <w:rPr>
                  <w:rFonts w:hint="default" w:ascii="Cambria Math" w:hAnsi="Cambria Math" w:eastAsia="Cambria Math"/>
                </w:rPr>
              </m:ctrlPr>
            </m:e>
            <m:sub>
              <m:r>
                <w:rPr>
                  <w:rFonts w:hint="default" w:ascii="Cambria Math" w:hAnsi="Cambria Math" w:eastAsia="Cambria Math"/>
                </w:rPr>
                <m:t>j</m:t>
              </m:r>
              <m:ctrlPr>
                <w:rPr>
                  <w:rFonts w:hint="default" w:ascii="Cambria Math" w:hAnsi="Cambria Math" w:eastAsia="Cambria Math"/>
                </w:rPr>
              </m:ctrlPr>
            </m:sub>
          </m:sSub>
          <m:r>
            <w:rPr>
              <w:rFonts w:hint="default" w:ascii="Cambria Math" w:hAnsi="Cambria Math" w:eastAsia="Cambria Math"/>
            </w:rPr>
            <m:t>×</m:t>
          </m:r>
          <m:sSub>
            <m:sSubPr>
              <m:ctrlPr>
                <w:rPr>
                  <w:rFonts w:hint="default" w:ascii="Cambria Math" w:hAnsi="Cambria Math" w:eastAsia="Cambria Math"/>
                  <w:i/>
                </w:rPr>
              </m:ctrlPr>
            </m:sSubPr>
            <m:e>
              <m:r>
                <w:rPr>
                  <w:rFonts w:hint="default" w:ascii="Cambria Math" w:hAnsi="Cambria Math" w:eastAsia="Cambria Math"/>
                </w:rPr>
                <m:t>P</m:t>
              </m:r>
              <m:ctrlPr>
                <w:rPr>
                  <w:rFonts w:hint="default" w:ascii="Cambria Math" w:hAnsi="Cambria Math" w:eastAsia="Cambria Math"/>
                  <w:i/>
                </w:rPr>
              </m:ctrlPr>
            </m:e>
            <m:sub>
              <m:r>
                <w:rPr>
                  <w:rFonts w:hint="default" w:ascii="Cambria Math" w:hAnsi="Cambria Math" w:eastAsia="Cambria Math"/>
                </w:rPr>
                <m:t>i</m:t>
              </m:r>
              <m:ctrlPr>
                <w:rPr>
                  <w:rFonts w:hint="default" w:ascii="Cambria Math" w:hAnsi="Cambria Math" w:eastAsia="Cambria Math"/>
                  <w:i/>
                </w:rPr>
              </m:ctrlPr>
            </m:sub>
          </m:sSub>
          <m:r>
            <w:rPr>
              <w:rFonts w:hint="default" w:ascii="Cambria Math" w:hAnsi="Cambria Math" w:eastAsia="Cambria Math"/>
            </w:rPr>
            <m:t>×</m:t>
          </m:r>
          <m:sSub>
            <m:sSubPr>
              <m:ctrlPr>
                <w:rPr>
                  <w:rFonts w:hint="default" w:ascii="Cambria Math" w:hAnsi="Cambria Math" w:eastAsia="Cambria Math"/>
                  <w:i/>
                </w:rPr>
              </m:ctrlPr>
            </m:sSubPr>
            <m:e>
              <m:r>
                <w:rPr>
                  <w:rFonts w:hint="default" w:ascii="Cambria Math" w:hAnsi="Cambria Math" w:eastAsia="Cambria Math"/>
                </w:rPr>
                <m:t>u</m:t>
              </m:r>
              <m:ctrlPr>
                <w:rPr>
                  <w:rFonts w:hint="default" w:ascii="Cambria Math" w:hAnsi="Cambria Math" w:eastAsia="Cambria Math"/>
                  <w:i/>
                </w:rPr>
              </m:ctrlPr>
            </m:e>
            <m:sub>
              <m:r>
                <w:rPr>
                  <w:rFonts w:hint="default" w:ascii="Cambria Math" w:hAnsi="Cambria Math" w:eastAsia="Cambria Math"/>
                </w:rPr>
                <m:t>ij</m:t>
              </m:r>
              <m:ctrlPr>
                <w:rPr>
                  <w:rFonts w:hint="default" w:ascii="Cambria Math" w:hAnsi="Cambria Math" w:eastAsia="Cambria Math"/>
                  <w:i/>
                </w:rPr>
              </m:ctrlPr>
            </m:sub>
          </m:sSub>
          <m:r>
            <w:rPr>
              <w:rFonts w:hint="eastAsia" w:ascii="Cambria Math" w:hAnsi="Cambria Math" w:eastAsia="宋体" w:cs="宋体"/>
            </w:rPr>
            <m:t>；</m:t>
          </m:r>
          <m:r>
            <w:rPr>
              <w:rFonts w:hint="default" w:ascii="Cambria Math" w:hAnsi="Cambria Math" w:eastAsia="宋体" w:cs="宋体"/>
            </w:rPr>
            <m:t xml:space="preserve">         </m:t>
          </m:r>
          <m:r>
            <w:rPr>
              <w:rFonts w:hint="eastAsia" w:ascii="Cambria Math" w:hAnsi="宋体" w:eastAsia="宋体" w:cs="宋体"/>
            </w:rPr>
            <m:t>j=</m:t>
          </m:r>
          <m:r>
            <w:rPr>
              <w:rFonts w:hint="default" w:ascii="Cambria Math" w:hAnsi="宋体" w:eastAsia="宋体" w:cs="宋体"/>
            </w:rPr>
            <m:t xml:space="preserve">1，2，…，C；i=1，2，…，N              </m:t>
          </m:r>
          <m:r>
            <m:rPr>
              <m:sty m:val="p"/>
            </m:rPr>
            <w:rPr>
              <w:rFonts w:hint="eastAsia" w:ascii="Cambria Math" w:hAnsi="宋体" w:eastAsia="宋体" w:cs="宋体"/>
            </w:rPr>
            <m:t>（</m:t>
          </m:r>
          <m:r>
            <m:rPr>
              <m:sty m:val="p"/>
            </m:rPr>
            <w:rPr>
              <w:rFonts w:hint="default" w:ascii="Cambria Math" w:hAnsi="宋体" w:eastAsia="宋体" w:cs="宋体"/>
            </w:rPr>
            <m:t>1.6）</m:t>
          </m:r>
        </m:oMath>
      </m:oMathPara>
    </w:p>
    <w:p>
      <w:pPr>
        <w:spacing w:line="480" w:lineRule="exact"/>
        <w:ind w:firstLine="480" w:firstLineChars="200"/>
        <w:rPr>
          <w:rFonts w:ascii="宋体" w:hAnsi="宋体"/>
          <w:sz w:val="24"/>
        </w:rPr>
      </w:pPr>
      <w:r>
        <w:rPr>
          <w:rFonts w:ascii="宋体" w:hAnsi="宋体"/>
          <w:sz w:val="24"/>
        </w:rPr>
        <w:t>此外，上述公式在两边取对数后可转化为如下形式，如若令</w:t>
      </w:r>
      <m:oMath>
        <m:sSub>
          <m:sSubPr>
            <m:ctrlPr>
              <w:rPr>
                <w:rFonts w:hint="default" w:ascii="Cambria Math" w:hAnsi="Cambria Math"/>
                <w:i/>
                <w:sz w:val="24"/>
              </w:rPr>
            </m:ctrlPr>
          </m:sSubPr>
          <m:e>
            <m:r>
              <w:rPr>
                <w:rFonts w:hint="default" w:ascii="Cambria Math" w:hAnsi="Cambria Math"/>
                <w:sz w:val="24"/>
              </w:rPr>
              <m:t>α</m:t>
            </m:r>
            <m:ctrlPr>
              <w:rPr>
                <w:rFonts w:hint="default" w:ascii="Cambria Math" w:hAnsi="Cambria Math"/>
                <w:i/>
                <w:sz w:val="24"/>
              </w:rPr>
            </m:ctrlPr>
          </m:e>
          <m:sub>
            <m:r>
              <w:rPr>
                <w:rFonts w:hint="default" w:ascii="Cambria Math" w:hAnsi="Cambria Math"/>
                <w:sz w:val="24"/>
              </w:rPr>
              <m:t>j</m:t>
            </m:r>
            <m:ctrlPr>
              <w:rPr>
                <w:rFonts w:hint="default" w:ascii="Cambria Math" w:hAnsi="Cambria Math"/>
                <w:i/>
                <w:sz w:val="24"/>
              </w:rPr>
            </m:ctrlPr>
          </m:sub>
        </m:sSub>
      </m:oMath>
      <w:r>
        <w:rPr>
          <w:rFonts w:ascii="宋体" w:hAnsi="宋体"/>
          <w:sz w:val="24"/>
        </w:rPr>
        <w:t>等同于</w:t>
      </w:r>
      <w:r>
        <w:rPr>
          <w:rFonts w:ascii="宋体" w:hAnsi="宋体"/>
          <w:i/>
          <w:sz w:val="24"/>
        </w:rPr>
        <w:t>j</w:t>
      </w:r>
      <w:r>
        <w:rPr>
          <w:rFonts w:ascii="宋体" w:hAnsi="宋体"/>
          <w:sz w:val="24"/>
        </w:rPr>
        <w:t>国购买力平价</w:t>
      </w:r>
      <w:r>
        <w:rPr>
          <w:rFonts w:hint="eastAsia" w:ascii="宋体" w:hAnsi="宋体"/>
          <w:sz w:val="24"/>
        </w:rPr>
        <w:t>的对数值，</w:t>
      </w:r>
      <m:oMath>
        <m:sSub>
          <m:sSubPr>
            <m:ctrlPr>
              <w:rPr>
                <w:rFonts w:hint="default" w:ascii="Cambria Math" w:hAnsi="Cambria Math"/>
                <w:i/>
                <w:sz w:val="24"/>
              </w:rPr>
            </m:ctrlPr>
          </m:sSubPr>
          <m:e>
            <m:r>
              <w:rPr>
                <w:rFonts w:hint="default" w:ascii="Cambria Math" w:hAnsi="Cambria Math"/>
                <w:sz w:val="24"/>
              </w:rPr>
              <m:t>γ</m:t>
            </m:r>
            <m:ctrlPr>
              <w:rPr>
                <w:rFonts w:hint="default" w:ascii="Cambria Math" w:hAnsi="Cambria Math"/>
                <w:i/>
                <w:sz w:val="24"/>
              </w:rPr>
            </m:ctrlPr>
          </m:e>
          <m:sub>
            <m:r>
              <w:rPr>
                <w:rFonts w:hint="default" w:ascii="Cambria Math" w:hAnsi="Cambria Math"/>
                <w:sz w:val="24"/>
              </w:rPr>
              <m:t>i</m:t>
            </m:r>
            <m:ctrlPr>
              <w:rPr>
                <w:rFonts w:hint="default" w:ascii="Cambria Math" w:hAnsi="Cambria Math"/>
                <w:i/>
                <w:sz w:val="24"/>
              </w:rPr>
            </m:ctrlPr>
          </m:sub>
        </m:sSub>
      </m:oMath>
      <w:r>
        <w:rPr>
          <w:rFonts w:ascii="宋体" w:hAnsi="宋体"/>
          <w:sz w:val="24"/>
        </w:rPr>
        <w:t>等同于每个规格品的国际平均价格的对数值，那么，当估计出未知参数</w:t>
      </w:r>
      <m:oMath>
        <m:sSub>
          <m:sSubPr>
            <m:ctrlPr>
              <w:rPr>
                <w:rFonts w:hint="default" w:ascii="Cambria Math" w:hAnsi="Cambria Math"/>
                <w:i/>
                <w:sz w:val="24"/>
              </w:rPr>
            </m:ctrlPr>
          </m:sSubPr>
          <m:e>
            <m:r>
              <w:rPr>
                <w:rFonts w:hint="default" w:ascii="Cambria Math" w:hAnsi="Cambria Math"/>
                <w:sz w:val="24"/>
              </w:rPr>
              <m:t>α</m:t>
            </m:r>
            <m:ctrlPr>
              <w:rPr>
                <w:rFonts w:hint="default" w:ascii="Cambria Math" w:hAnsi="Cambria Math"/>
                <w:i/>
                <w:sz w:val="24"/>
              </w:rPr>
            </m:ctrlPr>
          </m:e>
          <m:sub>
            <m:r>
              <w:rPr>
                <w:rFonts w:hint="default" w:ascii="Cambria Math" w:hAnsi="Cambria Math"/>
                <w:sz w:val="24"/>
              </w:rPr>
              <m:t>j</m:t>
            </m:r>
            <m:ctrlPr>
              <w:rPr>
                <w:rFonts w:hint="default" w:ascii="Cambria Math" w:hAnsi="Cambria Math"/>
                <w:i/>
                <w:sz w:val="24"/>
              </w:rPr>
            </m:ctrlPr>
          </m:sub>
        </m:sSub>
      </m:oMath>
      <w:r>
        <w:rPr>
          <w:rFonts w:ascii="宋体" w:hAnsi="宋体"/>
          <w:sz w:val="24"/>
        </w:rPr>
        <w:t>后，即可求出</w:t>
      </w:r>
      <w:r>
        <w:rPr>
          <w:rFonts w:ascii="宋体" w:hAnsi="宋体"/>
          <w:i/>
          <w:sz w:val="24"/>
        </w:rPr>
        <w:t>j</w:t>
      </w:r>
      <w:r>
        <w:rPr>
          <w:rFonts w:ascii="宋体" w:hAnsi="宋体"/>
          <w:sz w:val="24"/>
        </w:rPr>
        <w:t>国的购买力平价，如下式：</w:t>
      </w:r>
    </w:p>
    <w:p>
      <m:oMathPara>
        <m:oMath>
          <m:func>
            <m:funcPr>
              <m:ctrlPr>
                <w:rPr>
                  <w:rFonts w:hint="default" w:ascii="Cambria Math" w:hAnsi="Cambria Math" w:eastAsia="Cambria Math"/>
                </w:rPr>
              </m:ctrlPr>
            </m:funcPr>
            <m:fName>
              <m:r>
                <m:rPr>
                  <m:sty m:val="p"/>
                </m:rPr>
                <w:rPr>
                  <w:rFonts w:hint="default" w:ascii="Cambria Math" w:hAnsi="Cambria Math" w:eastAsia="Cambria Math"/>
                </w:rPr>
                <m:t>In</m:t>
              </m:r>
              <m:ctrlPr>
                <w:rPr>
                  <w:rFonts w:hint="default" w:ascii="Cambria Math" w:hAnsi="Cambria Math" w:eastAsia="Cambria Math"/>
                </w:rPr>
              </m:ctrlPr>
            </m:fName>
            <m:e>
              <m:sSub>
                <m:sSubPr>
                  <m:ctrlPr>
                    <w:rPr>
                      <w:rFonts w:hint="default" w:ascii="Cambria Math" w:hAnsi="Cambria Math" w:eastAsia="Cambria Math"/>
                      <w:i/>
                    </w:rPr>
                  </m:ctrlPr>
                </m:sSubPr>
                <m:e>
                  <m:r>
                    <w:rPr>
                      <w:rFonts w:hint="default" w:ascii="Cambria Math" w:hAnsi="Cambria Math" w:eastAsia="Cambria Math"/>
                    </w:rPr>
                    <m:t>P</m:t>
                  </m:r>
                  <m:ctrlPr>
                    <w:rPr>
                      <w:rFonts w:hint="default" w:ascii="Cambria Math" w:hAnsi="Cambria Math" w:eastAsia="Cambria Math"/>
                      <w:i/>
                    </w:rPr>
                  </m:ctrlPr>
                </m:e>
                <m:sub>
                  <m:r>
                    <w:rPr>
                      <w:rFonts w:hint="default" w:ascii="Cambria Math" w:hAnsi="Cambria Math" w:eastAsia="Cambria Math"/>
                    </w:rPr>
                    <m:t>ij</m:t>
                  </m:r>
                  <m:ctrlPr>
                    <w:rPr>
                      <w:rFonts w:hint="default" w:ascii="Cambria Math" w:hAnsi="Cambria Math" w:eastAsia="Cambria Math"/>
                      <w:i/>
                    </w:rPr>
                  </m:ctrlPr>
                </m:sub>
              </m:sSub>
              <m:ctrlPr>
                <w:rPr>
                  <w:rFonts w:hint="default" w:ascii="Cambria Math" w:hAnsi="Cambria Math" w:eastAsia="Cambria Math"/>
                </w:rPr>
              </m:ctrlPr>
            </m:e>
          </m:func>
          <m:r>
            <m:rPr>
              <m:sty m:val="p"/>
            </m:rPr>
            <w:rPr>
              <w:rFonts w:hint="default" w:ascii="Cambria Math" w:hAnsi="Cambria Math" w:eastAsia="Cambria Math" w:cs="Cambria Math"/>
            </w:rPr>
            <m:t>=</m:t>
          </m:r>
          <m:func>
            <m:funcPr>
              <m:ctrlPr>
                <w:rPr>
                  <w:rFonts w:hint="default" w:ascii="Cambria Math" w:hAnsi="Cambria Math" w:eastAsia="Cambria Math"/>
                </w:rPr>
              </m:ctrlPr>
            </m:funcPr>
            <m:fName>
              <m:r>
                <m:rPr>
                  <m:sty m:val="p"/>
                </m:rPr>
                <w:rPr>
                  <w:rFonts w:hint="default" w:ascii="Cambria Math" w:hAnsi="Cambria Math" w:eastAsia="Cambria Math"/>
                </w:rPr>
                <m:t>In</m:t>
              </m:r>
              <m:ctrlPr>
                <w:rPr>
                  <w:rFonts w:hint="default" w:ascii="Cambria Math" w:hAnsi="Cambria Math" w:eastAsia="Cambria Math"/>
                </w:rPr>
              </m:ctrlPr>
            </m:fName>
            <m:e>
              <m:sSub>
                <m:sSubPr>
                  <m:ctrlPr>
                    <w:rPr>
                      <w:rFonts w:hint="default" w:ascii="Cambria Math" w:hAnsi="Cambria Math" w:eastAsia="Cambria Math"/>
                      <w:i/>
                    </w:rPr>
                  </m:ctrlPr>
                </m:sSubPr>
                <m:e>
                  <m:r>
                    <w:rPr>
                      <w:rFonts w:hint="default" w:ascii="Cambria Math" w:hAnsi="Cambria Math" w:eastAsia="Cambria Math"/>
                    </w:rPr>
                    <m:t>PPP</m:t>
                  </m:r>
                  <m:ctrlPr>
                    <w:rPr>
                      <w:rFonts w:hint="default" w:ascii="Cambria Math" w:hAnsi="Cambria Math" w:eastAsia="Cambria Math"/>
                      <w:i/>
                    </w:rPr>
                  </m:ctrlPr>
                </m:e>
                <m:sub>
                  <m:r>
                    <w:rPr>
                      <w:rFonts w:hint="default" w:ascii="Cambria Math" w:hAnsi="Cambria Math" w:eastAsia="Cambria Math"/>
                    </w:rPr>
                    <m:t>j</m:t>
                  </m:r>
                  <m:ctrlPr>
                    <w:rPr>
                      <w:rFonts w:hint="default" w:ascii="Cambria Math" w:hAnsi="Cambria Math" w:eastAsia="Cambria Math"/>
                      <w:i/>
                    </w:rPr>
                  </m:ctrlPr>
                </m:sub>
              </m:sSub>
              <m:ctrlPr>
                <w:rPr>
                  <w:rFonts w:hint="default" w:ascii="Cambria Math" w:hAnsi="Cambria Math" w:eastAsia="Cambria Math"/>
                </w:rPr>
              </m:ctrlPr>
            </m:e>
          </m:func>
          <m:r>
            <w:rPr>
              <w:rFonts w:hint="default" w:ascii="Cambria Math" w:hAnsi="Cambria Math" w:eastAsia="Cambria Math"/>
            </w:rPr>
            <m:t>+</m:t>
          </m:r>
          <m:func>
            <m:funcPr>
              <m:ctrlPr>
                <w:rPr>
                  <w:rFonts w:hint="default" w:ascii="Cambria Math" w:hAnsi="Cambria Math" w:eastAsia="Cambria Math"/>
                </w:rPr>
              </m:ctrlPr>
            </m:funcPr>
            <m:fName>
              <m:r>
                <m:rPr>
                  <m:sty m:val="p"/>
                </m:rPr>
                <w:rPr>
                  <w:rFonts w:hint="default" w:ascii="Cambria Math" w:hAnsi="Cambria Math" w:eastAsia="Cambria Math"/>
                </w:rPr>
                <m:t>In</m:t>
              </m:r>
              <m:ctrlPr>
                <w:rPr>
                  <w:rFonts w:hint="default" w:ascii="Cambria Math" w:hAnsi="Cambria Math" w:eastAsia="Cambria Math"/>
                </w:rPr>
              </m:ctrlPr>
            </m:fName>
            <m:e>
              <m:sSub>
                <m:sSubPr>
                  <m:ctrlPr>
                    <w:rPr>
                      <w:rFonts w:hint="default" w:ascii="Cambria Math" w:hAnsi="Cambria Math" w:eastAsia="Cambria Math"/>
                      <w:i/>
                    </w:rPr>
                  </m:ctrlPr>
                </m:sSubPr>
                <m:e>
                  <m:r>
                    <w:rPr>
                      <w:rFonts w:hint="default" w:ascii="Cambria Math" w:hAnsi="Cambria Math" w:eastAsia="Cambria Math"/>
                    </w:rPr>
                    <m:t>P</m:t>
                  </m:r>
                  <m:ctrlPr>
                    <w:rPr>
                      <w:rFonts w:hint="default" w:ascii="Cambria Math" w:hAnsi="Cambria Math" w:eastAsia="Cambria Math"/>
                      <w:i/>
                    </w:rPr>
                  </m:ctrlPr>
                </m:e>
                <m:sub>
                  <m:r>
                    <w:rPr>
                      <w:rFonts w:hint="default" w:ascii="Cambria Math" w:hAnsi="Cambria Math" w:eastAsia="Cambria Math"/>
                    </w:rPr>
                    <m:t>i</m:t>
                  </m:r>
                  <m:ctrlPr>
                    <w:rPr>
                      <w:rFonts w:hint="default" w:ascii="Cambria Math" w:hAnsi="Cambria Math" w:eastAsia="Cambria Math"/>
                      <w:i/>
                    </w:rPr>
                  </m:ctrlPr>
                </m:sub>
              </m:sSub>
              <m:ctrlPr>
                <w:rPr>
                  <w:rFonts w:hint="default" w:ascii="Cambria Math" w:hAnsi="Cambria Math" w:eastAsia="Cambria Math"/>
                </w:rPr>
              </m:ctrlPr>
            </m:e>
          </m:func>
          <m:r>
            <w:rPr>
              <w:rFonts w:hint="default" w:ascii="Cambria Math" w:hAnsi="Cambria Math" w:eastAsia="Cambria Math"/>
            </w:rPr>
            <m:t>+</m:t>
          </m:r>
          <m:func>
            <m:funcPr>
              <m:ctrlPr>
                <w:rPr>
                  <w:rFonts w:hint="default" w:ascii="Cambria Math" w:hAnsi="Cambria Math" w:eastAsia="Cambria Math"/>
                </w:rPr>
              </m:ctrlPr>
            </m:funcPr>
            <m:fName>
              <m:r>
                <m:rPr>
                  <m:sty m:val="p"/>
                </m:rPr>
                <w:rPr>
                  <w:rFonts w:hint="default" w:ascii="Cambria Math" w:hAnsi="Cambria Math" w:eastAsia="Cambria Math"/>
                </w:rPr>
                <m:t>In</m:t>
              </m:r>
              <m:ctrlPr>
                <w:rPr>
                  <w:rFonts w:hint="default" w:ascii="Cambria Math" w:hAnsi="Cambria Math" w:eastAsia="Cambria Math"/>
                </w:rPr>
              </m:ctrlPr>
            </m:fName>
            <m:e>
              <m:sSub>
                <m:sSubPr>
                  <m:ctrlPr>
                    <w:rPr>
                      <w:rFonts w:hint="default" w:ascii="Cambria Math" w:hAnsi="Cambria Math" w:eastAsia="Cambria Math"/>
                      <w:i/>
                    </w:rPr>
                  </m:ctrlPr>
                </m:sSubPr>
                <m:e>
                  <m:r>
                    <w:rPr>
                      <w:rFonts w:hint="default" w:ascii="Cambria Math" w:hAnsi="Cambria Math" w:eastAsia="Cambria Math"/>
                    </w:rPr>
                    <m:t>u</m:t>
                  </m:r>
                  <m:ctrlPr>
                    <w:rPr>
                      <w:rFonts w:hint="default" w:ascii="Cambria Math" w:hAnsi="Cambria Math" w:eastAsia="Cambria Math"/>
                      <w:i/>
                    </w:rPr>
                  </m:ctrlPr>
                </m:e>
                <m:sub>
                  <m:r>
                    <w:rPr>
                      <w:rFonts w:hint="default" w:ascii="Cambria Math" w:hAnsi="Cambria Math" w:eastAsia="Cambria Math"/>
                    </w:rPr>
                    <m:t>ij</m:t>
                  </m:r>
                  <m:ctrlPr>
                    <w:rPr>
                      <w:rFonts w:hint="default" w:ascii="Cambria Math" w:hAnsi="Cambria Math" w:eastAsia="Cambria Math"/>
                      <w:i/>
                    </w:rPr>
                  </m:ctrlPr>
                </m:sub>
              </m:sSub>
              <m:ctrlPr>
                <w:rPr>
                  <w:rFonts w:hint="default" w:ascii="Cambria Math" w:hAnsi="Cambria Math" w:eastAsia="Cambria Math"/>
                </w:rPr>
              </m:ctrlPr>
            </m:e>
          </m:func>
          <m:r>
            <m:rPr>
              <m:sty m:val="p"/>
            </m:rPr>
            <w:rPr>
              <w:rFonts w:hint="default" w:ascii="Cambria Math" w:hAnsi="Cambria Math"/>
            </w:rPr>
            <m:t>=</m:t>
          </m:r>
          <m:sSub>
            <m:sSubPr>
              <m:ctrlPr>
                <w:rPr>
                  <w:rFonts w:hint="default" w:ascii="Cambria Math" w:hAnsi="Cambria Math" w:eastAsia="Cambria Math"/>
                  <w:i/>
                </w:rPr>
              </m:ctrlPr>
            </m:sSubPr>
            <m:e>
              <m:r>
                <w:rPr>
                  <w:rFonts w:hint="default" w:ascii="Cambria Math" w:hAnsi="Cambria Math" w:eastAsia="Cambria Math"/>
                </w:rPr>
                <m:t>α</m:t>
              </m:r>
              <m:ctrlPr>
                <w:rPr>
                  <w:rFonts w:hint="default" w:ascii="Cambria Math" w:hAnsi="Cambria Math" w:eastAsia="Cambria Math"/>
                  <w:i/>
                </w:rPr>
              </m:ctrlPr>
            </m:e>
            <m:sub>
              <m:r>
                <w:rPr>
                  <w:rFonts w:hint="default" w:ascii="Cambria Math" w:hAnsi="Cambria Math" w:eastAsia="Cambria Math"/>
                </w:rPr>
                <m:t>j</m:t>
              </m:r>
              <m:ctrlPr>
                <w:rPr>
                  <w:rFonts w:hint="default" w:ascii="Cambria Math" w:hAnsi="Cambria Math" w:eastAsia="Cambria Math"/>
                  <w:i/>
                </w:rPr>
              </m:ctrlPr>
            </m:sub>
          </m:sSub>
          <m:r>
            <w:rPr>
              <w:rFonts w:hint="default" w:ascii="Cambria Math" w:hAnsi="Cambria Math" w:eastAsia="Cambria Math"/>
            </w:rPr>
            <m:t>+</m:t>
          </m:r>
          <m:sSub>
            <m:sSubPr>
              <m:ctrlPr>
                <w:rPr>
                  <w:rFonts w:hint="default" w:ascii="Cambria Math" w:hAnsi="Cambria Math" w:eastAsia="Cambria Math"/>
                  <w:i/>
                </w:rPr>
              </m:ctrlPr>
            </m:sSubPr>
            <m:e>
              <m:r>
                <w:rPr>
                  <w:rFonts w:hint="default" w:ascii="Cambria Math" w:hAnsi="Cambria Math" w:eastAsia="Cambria Math"/>
                </w:rPr>
                <m:t>γ</m:t>
              </m:r>
              <m:ctrlPr>
                <w:rPr>
                  <w:rFonts w:hint="default" w:ascii="Cambria Math" w:hAnsi="Cambria Math" w:eastAsia="Cambria Math"/>
                  <w:i/>
                </w:rPr>
              </m:ctrlPr>
            </m:e>
            <m:sub>
              <m:r>
                <w:rPr>
                  <w:rFonts w:hint="default" w:ascii="Cambria Math" w:hAnsi="Cambria Math" w:eastAsia="Cambria Math"/>
                </w:rPr>
                <m:t>i</m:t>
              </m:r>
              <m:ctrlPr>
                <w:rPr>
                  <w:rFonts w:hint="default" w:ascii="Cambria Math" w:hAnsi="Cambria Math" w:eastAsia="Cambria Math"/>
                  <w:i/>
                </w:rPr>
              </m:ctrlPr>
            </m:sub>
          </m:sSub>
          <m:r>
            <w:rPr>
              <w:rFonts w:hint="default" w:ascii="Cambria Math" w:hAnsi="Cambria Math" w:eastAsia="Cambria Math"/>
            </w:rPr>
            <m:t>+</m:t>
          </m:r>
          <m:sSub>
            <m:sSubPr>
              <m:ctrlPr>
                <w:rPr>
                  <w:rFonts w:hint="default" w:ascii="Cambria Math" w:hAnsi="Cambria Math" w:eastAsia="Cambria Math"/>
                  <w:i/>
                </w:rPr>
              </m:ctrlPr>
            </m:sSubPr>
            <m:e>
              <m:r>
                <w:rPr>
                  <w:rFonts w:hint="default" w:ascii="Cambria Math" w:hAnsi="Cambria Math" w:eastAsia="Cambria Math"/>
                </w:rPr>
                <m:t>ϑ</m:t>
              </m:r>
              <m:ctrlPr>
                <w:rPr>
                  <w:rFonts w:hint="default" w:ascii="Cambria Math" w:hAnsi="Cambria Math" w:eastAsia="Cambria Math"/>
                  <w:i/>
                </w:rPr>
              </m:ctrlPr>
            </m:e>
            <m:sub>
              <m:r>
                <w:rPr>
                  <w:rFonts w:hint="default" w:ascii="Cambria Math" w:hAnsi="Cambria Math" w:eastAsia="Cambria Math"/>
                </w:rPr>
                <m:t>ij</m:t>
              </m:r>
              <m:ctrlPr>
                <w:rPr>
                  <w:rFonts w:hint="default" w:ascii="Cambria Math" w:hAnsi="Cambria Math" w:eastAsia="Cambria Math"/>
                  <w:i/>
                </w:rPr>
              </m:ctrlPr>
            </m:sub>
          </m:sSub>
          <m:r>
            <w:rPr>
              <w:rFonts w:hint="default" w:ascii="Cambria Math" w:hAnsi="Cambria Math" w:eastAsia="Cambria Math"/>
            </w:rPr>
            <m:t xml:space="preserve">                                   </m:t>
          </m:r>
          <m:r>
            <m:rPr>
              <m:sty m:val="p"/>
            </m:rPr>
            <w:rPr>
              <w:rFonts w:hint="eastAsia" w:ascii="Cambria Math" w:hAnsi="Cambria Math"/>
            </w:rPr>
            <m:t>（</m:t>
          </m:r>
          <m:r>
            <m:rPr>
              <m:sty m:val="p"/>
            </m:rPr>
            <w:rPr>
              <w:rFonts w:hint="default" w:ascii="Cambria Math" w:hAnsi="Cambria Math"/>
            </w:rPr>
            <m:t>1.7）</m:t>
          </m:r>
          <m:r>
            <w:rPr>
              <w:rFonts w:hint="default" w:ascii="Cambria Math" w:hAnsi="Cambria Math" w:eastAsia="Cambria Math"/>
            </w:rPr>
            <m:t xml:space="preserve"> </m:t>
          </m:r>
        </m:oMath>
      </m:oMathPara>
    </w:p>
    <w:p>
      <m:oMathPara>
        <m:oMath>
          <m:sSub>
            <m:sSubPr>
              <m:ctrlPr>
                <w:rPr>
                  <w:rFonts w:hint="default" w:ascii="Cambria Math" w:hAnsi="Cambria Math" w:eastAsia="Cambria Math"/>
                  <w:i/>
                </w:rPr>
              </m:ctrlPr>
            </m:sSubPr>
            <m:e>
              <m:r>
                <w:rPr>
                  <w:rFonts w:hint="default" w:ascii="Cambria Math" w:hAnsi="Cambria Math" w:eastAsia="Cambria Math"/>
                </w:rPr>
                <m:t>α</m:t>
              </m:r>
              <m:ctrlPr>
                <w:rPr>
                  <w:rFonts w:hint="default" w:ascii="Cambria Math" w:hAnsi="Cambria Math" w:eastAsia="Cambria Math"/>
                  <w:i/>
                </w:rPr>
              </m:ctrlPr>
            </m:e>
            <m:sub>
              <m:r>
                <w:rPr>
                  <w:rFonts w:hint="default" w:ascii="Cambria Math" w:hAnsi="Cambria Math" w:eastAsia="Cambria Math"/>
                </w:rPr>
                <m:t>j</m:t>
              </m:r>
              <m:ctrlPr>
                <w:rPr>
                  <w:rFonts w:hint="default" w:ascii="Cambria Math" w:hAnsi="Cambria Math" w:eastAsia="Cambria Math"/>
                  <w:i/>
                </w:rPr>
              </m:ctrlPr>
            </m:sub>
          </m:sSub>
          <m:r>
            <w:rPr>
              <w:rFonts w:hint="default" w:ascii="Cambria Math" w:hAnsi="Cambria Math" w:eastAsia="Cambria Math"/>
            </w:rPr>
            <m:t>=</m:t>
          </m:r>
          <m:func>
            <m:funcPr>
              <m:ctrlPr>
                <w:rPr>
                  <w:rFonts w:hint="default" w:ascii="Cambria Math" w:hAnsi="Cambria Math" w:eastAsia="Cambria Math"/>
                </w:rPr>
              </m:ctrlPr>
            </m:funcPr>
            <m:fName>
              <m:r>
                <m:rPr>
                  <m:sty m:val="p"/>
                </m:rPr>
                <w:rPr>
                  <w:rFonts w:hint="default" w:ascii="Cambria Math" w:hAnsi="Cambria Math" w:eastAsia="Cambria Math"/>
                </w:rPr>
                <m:t>In</m:t>
              </m:r>
              <m:ctrlPr>
                <w:rPr>
                  <w:rFonts w:hint="default" w:ascii="Cambria Math" w:hAnsi="Cambria Math" w:eastAsia="Cambria Math"/>
                </w:rPr>
              </m:ctrlPr>
            </m:fName>
            <m:e>
              <m:sSub>
                <m:sSubPr>
                  <m:ctrlPr>
                    <w:rPr>
                      <w:rFonts w:hint="default" w:ascii="Cambria Math" w:hAnsi="Cambria Math" w:eastAsia="Cambria Math"/>
                      <w:i/>
                    </w:rPr>
                  </m:ctrlPr>
                </m:sSubPr>
                <m:e>
                  <m:r>
                    <w:rPr>
                      <w:rFonts w:hint="default" w:ascii="Cambria Math" w:hAnsi="Cambria Math" w:eastAsia="Cambria Math"/>
                    </w:rPr>
                    <m:t>PPP</m:t>
                  </m:r>
                  <m:ctrlPr>
                    <w:rPr>
                      <w:rFonts w:hint="default" w:ascii="Cambria Math" w:hAnsi="Cambria Math" w:eastAsia="Cambria Math"/>
                      <w:i/>
                    </w:rPr>
                  </m:ctrlPr>
                </m:e>
                <m:sub>
                  <m:r>
                    <w:rPr>
                      <w:rFonts w:hint="default" w:ascii="Cambria Math" w:hAnsi="Cambria Math" w:eastAsia="Cambria Math"/>
                    </w:rPr>
                    <m:t>j</m:t>
                  </m:r>
                  <m:ctrlPr>
                    <w:rPr>
                      <w:rFonts w:hint="default" w:ascii="Cambria Math" w:hAnsi="Cambria Math" w:eastAsia="Cambria Math"/>
                      <w:i/>
                    </w:rPr>
                  </m:ctrlPr>
                </m:sub>
              </m:sSub>
              <m:ctrlPr>
                <w:rPr>
                  <w:rFonts w:hint="default" w:ascii="Cambria Math" w:hAnsi="Cambria Math" w:eastAsia="Cambria Math"/>
                </w:rPr>
              </m:ctrlPr>
            </m:e>
          </m:func>
          <m:r>
            <w:rPr>
              <w:rFonts w:hint="eastAsia" w:ascii="宋体" w:hAnsi="宋体" w:eastAsia="宋体" w:cs="宋体"/>
            </w:rPr>
            <m:t>，</m:t>
          </m:r>
          <m:sSub>
            <m:sSubPr>
              <m:ctrlPr>
                <w:rPr>
                  <w:rFonts w:hint="default" w:ascii="Cambria Math" w:hAnsi="Cambria Math" w:eastAsia="Cambria Math"/>
                  <w:i/>
                </w:rPr>
              </m:ctrlPr>
            </m:sSubPr>
            <m:e>
              <m:r>
                <w:rPr>
                  <w:rFonts w:hint="default" w:ascii="Cambria Math" w:hAnsi="Cambria Math" w:eastAsia="Cambria Math"/>
                </w:rPr>
                <m:t>γ</m:t>
              </m:r>
              <m:ctrlPr>
                <w:rPr>
                  <w:rFonts w:hint="default" w:ascii="Cambria Math" w:hAnsi="Cambria Math" w:eastAsia="Cambria Math"/>
                  <w:i/>
                </w:rPr>
              </m:ctrlPr>
            </m:e>
            <m:sub>
              <m:r>
                <w:rPr>
                  <w:rFonts w:hint="default" w:ascii="Cambria Math" w:hAnsi="Cambria Math" w:eastAsia="Cambria Math"/>
                </w:rPr>
                <m:t>i</m:t>
              </m:r>
              <m:ctrlPr>
                <w:rPr>
                  <w:rFonts w:hint="default" w:ascii="Cambria Math" w:hAnsi="Cambria Math" w:eastAsia="Cambria Math"/>
                  <w:i/>
                </w:rPr>
              </m:ctrlPr>
            </m:sub>
          </m:sSub>
          <m:r>
            <w:rPr>
              <w:rFonts w:hint="default" w:ascii="Cambria Math" w:hAnsi="Cambria Math" w:eastAsia="Cambria Math"/>
            </w:rPr>
            <m:t>=</m:t>
          </m:r>
          <m:func>
            <m:funcPr>
              <m:ctrlPr>
                <w:rPr>
                  <w:rFonts w:hint="default" w:ascii="Cambria Math" w:hAnsi="Cambria Math" w:eastAsia="Cambria Math"/>
                </w:rPr>
              </m:ctrlPr>
            </m:funcPr>
            <m:fName>
              <m:r>
                <m:rPr>
                  <m:sty m:val="p"/>
                </m:rPr>
                <w:rPr>
                  <w:rFonts w:hint="default" w:ascii="Cambria Math" w:hAnsi="Cambria Math" w:eastAsia="Cambria Math"/>
                </w:rPr>
                <m:t>In</m:t>
              </m:r>
              <m:ctrlPr>
                <w:rPr>
                  <w:rFonts w:hint="default" w:ascii="Cambria Math" w:hAnsi="Cambria Math" w:eastAsia="Cambria Math"/>
                </w:rPr>
              </m:ctrlPr>
            </m:fName>
            <m:e>
              <m:sSub>
                <m:sSubPr>
                  <m:ctrlPr>
                    <w:rPr>
                      <w:rFonts w:hint="default" w:ascii="Cambria Math" w:hAnsi="Cambria Math" w:eastAsia="Cambria Math"/>
                      <w:i/>
                    </w:rPr>
                  </m:ctrlPr>
                </m:sSubPr>
                <m:e>
                  <m:r>
                    <w:rPr>
                      <w:rFonts w:hint="default" w:ascii="Cambria Math" w:hAnsi="Cambria Math" w:eastAsia="Cambria Math"/>
                    </w:rPr>
                    <m:t>P</m:t>
                  </m:r>
                  <m:ctrlPr>
                    <w:rPr>
                      <w:rFonts w:hint="default" w:ascii="Cambria Math" w:hAnsi="Cambria Math" w:eastAsia="Cambria Math"/>
                      <w:i/>
                    </w:rPr>
                  </m:ctrlPr>
                </m:e>
                <m:sub>
                  <m:r>
                    <w:rPr>
                      <w:rFonts w:hint="default" w:ascii="Cambria Math" w:hAnsi="Cambria Math" w:eastAsia="Cambria Math"/>
                    </w:rPr>
                    <m:t>i</m:t>
                  </m:r>
                  <m:ctrlPr>
                    <w:rPr>
                      <w:rFonts w:hint="default" w:ascii="Cambria Math" w:hAnsi="Cambria Math" w:eastAsia="Cambria Math"/>
                      <w:i/>
                    </w:rPr>
                  </m:ctrlPr>
                </m:sub>
              </m:sSub>
              <m:ctrlPr>
                <w:rPr>
                  <w:rFonts w:hint="default" w:ascii="Cambria Math" w:hAnsi="Cambria Math" w:eastAsia="Cambria Math"/>
                </w:rPr>
              </m:ctrlPr>
            </m:e>
          </m:func>
          <m:r>
            <w:rPr>
              <w:rFonts w:hint="eastAsia" w:ascii="宋体" w:hAnsi="宋体" w:eastAsia="宋体" w:cs="宋体"/>
            </w:rPr>
            <m:t>，</m:t>
          </m:r>
          <m:sSub>
            <m:sSubPr>
              <m:ctrlPr>
                <w:rPr>
                  <w:rFonts w:hint="default" w:ascii="Cambria Math" w:hAnsi="Cambria Math" w:eastAsia="Cambria Math"/>
                  <w:i/>
                </w:rPr>
              </m:ctrlPr>
            </m:sSubPr>
            <m:e>
              <m:r>
                <w:rPr>
                  <w:rFonts w:hint="default" w:ascii="Cambria Math" w:hAnsi="Cambria Math" w:eastAsia="Cambria Math"/>
                </w:rPr>
                <m:t>ϑ</m:t>
              </m:r>
              <m:ctrlPr>
                <w:rPr>
                  <w:rFonts w:hint="default" w:ascii="Cambria Math" w:hAnsi="Cambria Math" w:eastAsia="Cambria Math"/>
                  <w:i/>
                </w:rPr>
              </m:ctrlPr>
            </m:e>
            <m:sub>
              <m:r>
                <w:rPr>
                  <w:rFonts w:hint="default" w:ascii="Cambria Math" w:hAnsi="Cambria Math" w:eastAsia="Cambria Math"/>
                </w:rPr>
                <m:t>ij</m:t>
              </m:r>
              <m:ctrlPr>
                <w:rPr>
                  <w:rFonts w:hint="default" w:ascii="Cambria Math" w:hAnsi="Cambria Math" w:eastAsia="Cambria Math"/>
                  <w:i/>
                </w:rPr>
              </m:ctrlPr>
            </m:sub>
          </m:sSub>
          <m:r>
            <w:rPr>
              <w:rFonts w:hint="default" w:ascii="Cambria Math" w:hAnsi="Cambria Math" w:eastAsia="Cambria Math"/>
            </w:rPr>
            <m:t>=</m:t>
          </m:r>
          <m:func>
            <m:funcPr>
              <m:ctrlPr>
                <w:rPr>
                  <w:rFonts w:hint="default" w:ascii="Cambria Math" w:hAnsi="Cambria Math" w:eastAsia="Cambria Math"/>
                </w:rPr>
              </m:ctrlPr>
            </m:funcPr>
            <m:fName>
              <m:r>
                <m:rPr>
                  <m:sty m:val="p"/>
                </m:rPr>
                <w:rPr>
                  <w:rFonts w:hint="default" w:ascii="Cambria Math" w:hAnsi="Cambria Math" w:eastAsia="Cambria Math"/>
                </w:rPr>
                <m:t>In</m:t>
              </m:r>
              <m:ctrlPr>
                <w:rPr>
                  <w:rFonts w:hint="default" w:ascii="Cambria Math" w:hAnsi="Cambria Math" w:eastAsia="Cambria Math"/>
                </w:rPr>
              </m:ctrlPr>
            </m:fName>
            <m:e>
              <m:sSub>
                <m:sSubPr>
                  <m:ctrlPr>
                    <w:rPr>
                      <w:rFonts w:hint="default" w:ascii="Cambria Math" w:hAnsi="Cambria Math" w:eastAsia="Cambria Math"/>
                      <w:i/>
                    </w:rPr>
                  </m:ctrlPr>
                </m:sSubPr>
                <m:e>
                  <m:r>
                    <w:rPr>
                      <w:rFonts w:hint="default" w:ascii="Cambria Math" w:hAnsi="Cambria Math" w:eastAsia="Cambria Math"/>
                    </w:rPr>
                    <m:t>u</m:t>
                  </m:r>
                  <m:ctrlPr>
                    <w:rPr>
                      <w:rFonts w:hint="default" w:ascii="Cambria Math" w:hAnsi="Cambria Math" w:eastAsia="Cambria Math"/>
                      <w:i/>
                    </w:rPr>
                  </m:ctrlPr>
                </m:e>
                <m:sub>
                  <m:r>
                    <w:rPr>
                      <w:rFonts w:hint="default" w:ascii="Cambria Math" w:hAnsi="Cambria Math" w:eastAsia="Cambria Math"/>
                    </w:rPr>
                    <m:t>ij</m:t>
                  </m:r>
                  <m:ctrlPr>
                    <w:rPr>
                      <w:rFonts w:hint="default" w:ascii="Cambria Math" w:hAnsi="Cambria Math" w:eastAsia="Cambria Math"/>
                      <w:i/>
                    </w:rPr>
                  </m:ctrlPr>
                </m:sub>
              </m:sSub>
              <m:ctrlPr>
                <w:rPr>
                  <w:rFonts w:hint="default" w:ascii="Cambria Math" w:hAnsi="Cambria Math" w:eastAsia="Cambria Math"/>
                </w:rPr>
              </m:ctrlPr>
            </m:e>
          </m:func>
          <m:r>
            <w:rPr>
              <w:rFonts w:hint="default" w:ascii="Cambria Math" w:hAnsi="Cambria Math" w:eastAsia="Cambria Math"/>
            </w:rPr>
            <m:t xml:space="preserve">                                           </m:t>
          </m:r>
          <m:r>
            <m:rPr>
              <m:sty m:val="p"/>
            </m:rPr>
            <w:rPr>
              <w:rFonts w:hint="eastAsia" w:ascii="Cambria Math" w:hAnsi="Cambria Math"/>
            </w:rPr>
            <m:t>（</m:t>
          </m:r>
          <m:r>
            <m:rPr>
              <m:sty m:val="p"/>
            </m:rPr>
            <w:rPr>
              <w:rFonts w:hint="default" w:ascii="Cambria Math" w:hAnsi="Cambria Math"/>
            </w:rPr>
            <m:t>1.8）</m:t>
          </m:r>
        </m:oMath>
      </m:oMathPara>
    </w:p>
    <w:p>
      <w:pPr>
        <w:ind w:firstLine="420" w:firstLineChars="200"/>
      </w:pPr>
      <m:oMathPara>
        <m:oMath>
          <m:sSub>
            <m:sSubPr>
              <m:ctrlPr>
                <w:rPr>
                  <w:rFonts w:hint="default" w:ascii="Cambria Math" w:hAnsi="Cambria Math" w:eastAsia="Cambria Math"/>
                  <w:i/>
                </w:rPr>
              </m:ctrlPr>
            </m:sSubPr>
            <m:e>
              <m:r>
                <w:rPr>
                  <w:rFonts w:hint="default" w:ascii="Cambria Math" w:hAnsi="Cambria Math" w:eastAsia="Cambria Math"/>
                </w:rPr>
                <m:t>PPP</m:t>
              </m:r>
              <m:ctrlPr>
                <w:rPr>
                  <w:rFonts w:hint="default" w:ascii="Cambria Math" w:hAnsi="Cambria Math" w:eastAsia="Cambria Math"/>
                  <w:i/>
                </w:rPr>
              </m:ctrlPr>
            </m:e>
            <m:sub>
              <m:r>
                <w:rPr>
                  <w:rFonts w:hint="default" w:ascii="Cambria Math" w:hAnsi="Cambria Math" w:eastAsia="Cambria Math"/>
                </w:rPr>
                <m:t>j</m:t>
              </m:r>
              <m:ctrlPr>
                <w:rPr>
                  <w:rFonts w:hint="default" w:ascii="Cambria Math" w:hAnsi="Cambria Math" w:eastAsia="Cambria Math"/>
                  <w:i/>
                </w:rPr>
              </m:ctrlPr>
            </m:sub>
          </m:sSub>
          <m:r>
            <w:rPr>
              <w:rFonts w:hint="default" w:ascii="Cambria Math" w:hAnsi="Cambria Math" w:eastAsia="Cambria Math"/>
            </w:rPr>
            <m:t>=</m:t>
          </m:r>
          <m:r>
            <m:rPr>
              <m:sty m:val="p"/>
            </m:rPr>
            <w:rPr>
              <w:rFonts w:hint="default" w:ascii="Cambria Math" w:hAnsi="Cambria Math" w:eastAsia="Cambria Math"/>
            </w:rPr>
            <m:t>exp</m:t>
          </m:r>
          <m:d>
            <m:dPr>
              <m:ctrlPr>
                <w:rPr>
                  <w:rFonts w:hint="default" w:ascii="Cambria Math" w:hAnsi="Cambria Math" w:eastAsia="Cambria Math"/>
                </w:rPr>
              </m:ctrlPr>
            </m:dPr>
            <m:e>
              <m:acc>
                <m:accPr>
                  <m:ctrlPr>
                    <w:rPr>
                      <w:rFonts w:hint="default" w:ascii="Cambria Math" w:hAnsi="Cambria Math" w:eastAsia="Cambria Math"/>
                      <w:i/>
                    </w:rPr>
                  </m:ctrlPr>
                </m:accPr>
                <m:e>
                  <m:sSub>
                    <m:sSubPr>
                      <m:ctrlPr>
                        <w:rPr>
                          <w:rFonts w:hint="default" w:ascii="Cambria Math" w:hAnsi="Cambria Math" w:eastAsia="Cambria Math"/>
                          <w:i/>
                        </w:rPr>
                      </m:ctrlPr>
                    </m:sSubPr>
                    <m:e>
                      <m:r>
                        <w:rPr>
                          <w:rFonts w:hint="default" w:ascii="Cambria Math" w:hAnsi="Cambria Math" w:eastAsia="Cambria Math"/>
                        </w:rPr>
                        <m:t>α</m:t>
                      </m:r>
                      <m:ctrlPr>
                        <w:rPr>
                          <w:rFonts w:hint="default" w:ascii="Cambria Math" w:hAnsi="Cambria Math" w:eastAsia="Cambria Math"/>
                          <w:i/>
                        </w:rPr>
                      </m:ctrlPr>
                    </m:e>
                    <m:sub>
                      <m:r>
                        <w:rPr>
                          <w:rFonts w:hint="default" w:ascii="Cambria Math" w:hAnsi="Cambria Math" w:eastAsia="Cambria Math"/>
                        </w:rPr>
                        <m:t>j</m:t>
                      </m:r>
                      <m:ctrlPr>
                        <w:rPr>
                          <w:rFonts w:hint="default" w:ascii="Cambria Math" w:hAnsi="Cambria Math" w:eastAsia="Cambria Math"/>
                          <w:i/>
                        </w:rPr>
                      </m:ctrlPr>
                    </m:sub>
                  </m:sSub>
                  <m:ctrlPr>
                    <w:rPr>
                      <w:rFonts w:hint="default" w:ascii="Cambria Math" w:hAnsi="Cambria Math" w:eastAsia="Cambria Math"/>
                      <w:i/>
                    </w:rPr>
                  </m:ctrlPr>
                </m:e>
              </m:acc>
              <m:ctrlPr>
                <w:rPr>
                  <w:rFonts w:hint="default" w:ascii="Cambria Math" w:hAnsi="Cambria Math" w:eastAsia="Cambria Math"/>
                </w:rPr>
              </m:ctrlPr>
            </m:e>
          </m:d>
          <m:r>
            <w:rPr>
              <w:rFonts w:hint="default" w:ascii="Cambria Math" w:hAnsi="Cambria Math" w:eastAsia="Cambria Math"/>
            </w:rPr>
            <m:t xml:space="preserve">                                                               </m:t>
          </m:r>
          <m:r>
            <m:rPr>
              <m:sty m:val="p"/>
            </m:rPr>
            <w:rPr>
              <w:rFonts w:hint="eastAsia" w:ascii="Cambria Math" w:hAnsi="Cambria Math"/>
            </w:rPr>
            <m:t>（</m:t>
          </m:r>
          <m:r>
            <m:rPr>
              <m:sty m:val="p"/>
            </m:rPr>
            <w:rPr>
              <w:rFonts w:hint="default" w:ascii="Cambria Math" w:hAnsi="Cambria Math"/>
            </w:rPr>
            <m:t>1.9）</m:t>
          </m:r>
        </m:oMath>
      </m:oMathPara>
    </w:p>
    <w:p>
      <m:oMathPara>
        <m:oMath>
          <m:func>
            <m:funcPr>
              <m:ctrlPr>
                <w:rPr>
                  <w:rFonts w:hint="default" w:ascii="Cambria Math" w:hAnsi="Cambria Math" w:eastAsia="Cambria Math"/>
                </w:rPr>
              </m:ctrlPr>
            </m:funcPr>
            <m:fName>
              <m:sSub>
                <m:sSubPr>
                  <m:ctrlPr>
                    <w:rPr>
                      <w:rFonts w:hint="default" w:ascii="Cambria Math" w:hAnsi="Cambria Math" w:eastAsia="Cambria Math"/>
                      <w:i/>
                    </w:rPr>
                  </m:ctrlPr>
                </m:sSubPr>
                <m:e>
                  <m:r>
                    <w:rPr>
                      <w:rFonts w:hint="default" w:ascii="Cambria Math" w:hAnsi="Cambria Math" w:eastAsia="Cambria Math"/>
                    </w:rPr>
                    <m:t>y</m:t>
                  </m:r>
                  <m:ctrlPr>
                    <w:rPr>
                      <w:rFonts w:hint="default" w:ascii="Cambria Math" w:hAnsi="Cambria Math" w:eastAsia="Cambria Math"/>
                      <w:i/>
                    </w:rPr>
                  </m:ctrlPr>
                </m:e>
                <m:sub>
                  <m:r>
                    <w:rPr>
                      <w:rFonts w:hint="default" w:ascii="Cambria Math" w:hAnsi="Cambria Math" w:eastAsia="Cambria Math"/>
                    </w:rPr>
                    <m:t>ij</m:t>
                  </m:r>
                  <m:ctrlPr>
                    <w:rPr>
                      <w:rFonts w:hint="default" w:ascii="Cambria Math" w:hAnsi="Cambria Math" w:eastAsia="Cambria Math"/>
                      <w:i/>
                    </w:rPr>
                  </m:ctrlPr>
                </m:sub>
              </m:sSub>
              <m:r>
                <m:rPr>
                  <m:sty m:val="p"/>
                </m:rPr>
                <w:rPr>
                  <w:rFonts w:hint="default" w:ascii="Cambria Math" w:hAnsi="Cambria Math" w:eastAsia="Cambria Math"/>
                </w:rPr>
                <m:t>=In</m:t>
              </m:r>
              <m:ctrlPr>
                <w:rPr>
                  <w:rFonts w:hint="default" w:ascii="Cambria Math" w:hAnsi="Cambria Math" w:eastAsia="Cambria Math"/>
                </w:rPr>
              </m:ctrlPr>
            </m:fName>
            <m:e>
              <m:sSub>
                <m:sSubPr>
                  <m:ctrlPr>
                    <w:rPr>
                      <w:rFonts w:hint="default" w:ascii="Cambria Math" w:hAnsi="Cambria Math" w:eastAsia="Cambria Math"/>
                      <w:i/>
                    </w:rPr>
                  </m:ctrlPr>
                </m:sSubPr>
                <m:e>
                  <m:r>
                    <w:rPr>
                      <w:rFonts w:hint="default" w:ascii="Cambria Math" w:hAnsi="Cambria Math" w:eastAsia="Cambria Math"/>
                    </w:rPr>
                    <m:t>P</m:t>
                  </m:r>
                  <m:ctrlPr>
                    <w:rPr>
                      <w:rFonts w:hint="default" w:ascii="Cambria Math" w:hAnsi="Cambria Math" w:eastAsia="Cambria Math"/>
                      <w:i/>
                    </w:rPr>
                  </m:ctrlPr>
                </m:e>
                <m:sub>
                  <m:r>
                    <w:rPr>
                      <w:rFonts w:hint="default" w:ascii="Cambria Math" w:hAnsi="Cambria Math" w:eastAsia="Cambria Math"/>
                    </w:rPr>
                    <m:t>ij</m:t>
                  </m:r>
                  <m:ctrlPr>
                    <w:rPr>
                      <w:rFonts w:hint="default" w:ascii="Cambria Math" w:hAnsi="Cambria Math" w:eastAsia="Cambria Math"/>
                      <w:i/>
                    </w:rPr>
                  </m:ctrlPr>
                </m:sub>
              </m:sSub>
              <m:r>
                <w:rPr>
                  <w:rFonts w:hint="default" w:ascii="Cambria Math" w:hAnsi="Cambria Math" w:eastAsia="Cambria Math"/>
                </w:rPr>
                <m:t>=</m:t>
              </m:r>
              <m:sSub>
                <m:sSubPr>
                  <m:ctrlPr>
                    <w:rPr>
                      <w:rFonts w:hint="default" w:ascii="Cambria Math" w:hAnsi="Cambria Math" w:eastAsia="Cambria Math"/>
                      <w:i/>
                    </w:rPr>
                  </m:ctrlPr>
                </m:sSubPr>
                <m:e>
                  <m:r>
                    <w:rPr>
                      <w:rFonts w:hint="default" w:ascii="Cambria Math" w:hAnsi="Cambria Math" w:eastAsia="Cambria Math"/>
                    </w:rPr>
                    <m:t>α</m:t>
                  </m:r>
                  <m:ctrlPr>
                    <w:rPr>
                      <w:rFonts w:hint="default" w:ascii="Cambria Math" w:hAnsi="Cambria Math" w:eastAsia="Cambria Math"/>
                      <w:i/>
                    </w:rPr>
                  </m:ctrlPr>
                </m:e>
                <m:sub>
                  <m:r>
                    <w:rPr>
                      <w:rFonts w:hint="default" w:ascii="Cambria Math" w:hAnsi="Cambria Math" w:eastAsia="Cambria Math"/>
                    </w:rPr>
                    <m:t>1</m:t>
                  </m:r>
                  <m:ctrlPr>
                    <w:rPr>
                      <w:rFonts w:hint="default" w:ascii="Cambria Math" w:hAnsi="Cambria Math" w:eastAsia="Cambria Math"/>
                      <w:i/>
                    </w:rPr>
                  </m:ctrlPr>
                </m:sub>
              </m:sSub>
              <m:sSub>
                <m:sSubPr>
                  <m:ctrlPr>
                    <w:rPr>
                      <w:rFonts w:hint="default" w:ascii="Cambria Math" w:hAnsi="Cambria Math" w:eastAsia="Cambria Math"/>
                      <w:i/>
                    </w:rPr>
                  </m:ctrlPr>
                </m:sSubPr>
                <m:e>
                  <m:r>
                    <w:rPr>
                      <w:rFonts w:hint="default" w:ascii="Cambria Math" w:hAnsi="Cambria Math" w:eastAsia="Cambria Math"/>
                    </w:rPr>
                    <m:t>D</m:t>
                  </m:r>
                  <m:ctrlPr>
                    <w:rPr>
                      <w:rFonts w:hint="default" w:ascii="Cambria Math" w:hAnsi="Cambria Math" w:eastAsia="Cambria Math"/>
                      <w:i/>
                    </w:rPr>
                  </m:ctrlPr>
                </m:e>
                <m:sub>
                  <m:r>
                    <w:rPr>
                      <w:rFonts w:hint="default" w:ascii="Cambria Math" w:hAnsi="Cambria Math" w:eastAsia="Cambria Math"/>
                    </w:rPr>
                    <m:t>1</m:t>
                  </m:r>
                  <m:ctrlPr>
                    <w:rPr>
                      <w:rFonts w:hint="default" w:ascii="Cambria Math" w:hAnsi="Cambria Math" w:eastAsia="Cambria Math"/>
                      <w:i/>
                    </w:rPr>
                  </m:ctrlPr>
                </m:sub>
              </m:sSub>
              <m:r>
                <w:rPr>
                  <w:rFonts w:hint="default" w:ascii="Cambria Math" w:hAnsi="Cambria Math" w:eastAsia="Cambria Math"/>
                </w:rPr>
                <m:t>+</m:t>
              </m:r>
              <m:ctrlPr>
                <w:rPr>
                  <w:rFonts w:hint="default" w:ascii="Cambria Math" w:hAnsi="Cambria Math" w:eastAsia="Cambria Math"/>
                </w:rPr>
              </m:ctrlPr>
            </m:e>
          </m:func>
          <m:sSub>
            <m:sSubPr>
              <m:ctrlPr>
                <w:rPr>
                  <w:rFonts w:hint="default" w:ascii="Cambria Math" w:hAnsi="Cambria Math" w:eastAsia="Cambria Math"/>
                  <w:i/>
                </w:rPr>
              </m:ctrlPr>
            </m:sSubPr>
            <m:e>
              <m:r>
                <w:rPr>
                  <w:rFonts w:hint="default" w:ascii="Cambria Math" w:hAnsi="Cambria Math" w:eastAsia="Cambria Math"/>
                </w:rPr>
                <m:t>α</m:t>
              </m:r>
              <m:ctrlPr>
                <w:rPr>
                  <w:rFonts w:hint="default" w:ascii="Cambria Math" w:hAnsi="Cambria Math" w:eastAsia="Cambria Math"/>
                  <w:i/>
                </w:rPr>
              </m:ctrlPr>
            </m:e>
            <m:sub>
              <m:r>
                <w:rPr>
                  <w:rFonts w:hint="default" w:ascii="Cambria Math" w:hAnsi="Cambria Math" w:eastAsia="Cambria Math"/>
                </w:rPr>
                <m:t>2</m:t>
              </m:r>
              <m:ctrlPr>
                <w:rPr>
                  <w:rFonts w:hint="default" w:ascii="Cambria Math" w:hAnsi="Cambria Math" w:eastAsia="Cambria Math"/>
                  <w:i/>
                </w:rPr>
              </m:ctrlPr>
            </m:sub>
          </m:sSub>
          <m:sSub>
            <m:sSubPr>
              <m:ctrlPr>
                <w:rPr>
                  <w:rFonts w:hint="default" w:ascii="Cambria Math" w:hAnsi="Cambria Math" w:eastAsia="Cambria Math"/>
                  <w:i/>
                </w:rPr>
              </m:ctrlPr>
            </m:sSubPr>
            <m:e>
              <m:r>
                <w:rPr>
                  <w:rFonts w:hint="default" w:ascii="Cambria Math" w:hAnsi="Cambria Math" w:eastAsia="Cambria Math"/>
                </w:rPr>
                <m:t>D</m:t>
              </m:r>
              <m:ctrlPr>
                <w:rPr>
                  <w:rFonts w:hint="default" w:ascii="Cambria Math" w:hAnsi="Cambria Math" w:eastAsia="Cambria Math"/>
                  <w:i/>
                </w:rPr>
              </m:ctrlPr>
            </m:e>
            <m:sub>
              <m:r>
                <w:rPr>
                  <w:rFonts w:hint="default" w:ascii="Cambria Math" w:hAnsi="Cambria Math" w:eastAsia="Cambria Math"/>
                </w:rPr>
                <m:t>2</m:t>
              </m:r>
              <m:ctrlPr>
                <w:rPr>
                  <w:rFonts w:hint="default" w:ascii="Cambria Math" w:hAnsi="Cambria Math" w:eastAsia="Cambria Math"/>
                  <w:i/>
                </w:rPr>
              </m:ctrlPr>
            </m:sub>
          </m:sSub>
          <m:r>
            <w:rPr>
              <w:rFonts w:hint="default" w:ascii="Cambria Math" w:hAnsi="Cambria Math" w:eastAsia="Cambria Math"/>
            </w:rPr>
            <m:t>+···+</m:t>
          </m:r>
          <m:sSub>
            <m:sSubPr>
              <m:ctrlPr>
                <w:rPr>
                  <w:rFonts w:hint="default" w:ascii="Cambria Math" w:hAnsi="Cambria Math" w:eastAsia="Cambria Math"/>
                  <w:i/>
                </w:rPr>
              </m:ctrlPr>
            </m:sSubPr>
            <m:e>
              <m:r>
                <w:rPr>
                  <w:rFonts w:hint="default" w:ascii="Cambria Math" w:hAnsi="Cambria Math" w:eastAsia="Cambria Math"/>
                </w:rPr>
                <m:t>α</m:t>
              </m:r>
              <m:ctrlPr>
                <w:rPr>
                  <w:rFonts w:hint="default" w:ascii="Cambria Math" w:hAnsi="Cambria Math" w:eastAsia="Cambria Math"/>
                  <w:i/>
                </w:rPr>
              </m:ctrlPr>
            </m:e>
            <m:sub>
              <m:r>
                <w:rPr>
                  <w:rFonts w:hint="default" w:ascii="Cambria Math" w:hAnsi="Cambria Math" w:eastAsia="Cambria Math"/>
                </w:rPr>
                <m:t>c</m:t>
              </m:r>
              <m:ctrlPr>
                <w:rPr>
                  <w:rFonts w:hint="default" w:ascii="Cambria Math" w:hAnsi="Cambria Math" w:eastAsia="Cambria Math"/>
                  <w:i/>
                </w:rPr>
              </m:ctrlPr>
            </m:sub>
          </m:sSub>
          <m:sSub>
            <m:sSubPr>
              <m:ctrlPr>
                <w:rPr>
                  <w:rFonts w:hint="default" w:ascii="Cambria Math" w:hAnsi="Cambria Math" w:eastAsia="Cambria Math"/>
                  <w:i/>
                </w:rPr>
              </m:ctrlPr>
            </m:sSubPr>
            <m:e>
              <m:r>
                <w:rPr>
                  <w:rFonts w:hint="default" w:ascii="Cambria Math" w:hAnsi="Cambria Math" w:eastAsia="Cambria Math"/>
                </w:rPr>
                <m:t>D</m:t>
              </m:r>
              <m:ctrlPr>
                <w:rPr>
                  <w:rFonts w:hint="default" w:ascii="Cambria Math" w:hAnsi="Cambria Math" w:eastAsia="Cambria Math"/>
                  <w:i/>
                </w:rPr>
              </m:ctrlPr>
            </m:e>
            <m:sub>
              <m:r>
                <w:rPr>
                  <w:rFonts w:hint="default" w:ascii="Cambria Math" w:hAnsi="Cambria Math" w:eastAsia="Cambria Math"/>
                </w:rPr>
                <m:t>c</m:t>
              </m:r>
              <m:ctrlPr>
                <w:rPr>
                  <w:rFonts w:hint="default" w:ascii="Cambria Math" w:hAnsi="Cambria Math" w:eastAsia="Cambria Math"/>
                  <w:i/>
                </w:rPr>
              </m:ctrlPr>
            </m:sub>
          </m:sSub>
          <m:r>
            <w:rPr>
              <w:rFonts w:hint="default" w:ascii="Cambria Math" w:hAnsi="Cambria Math" w:eastAsia="Cambria Math"/>
            </w:rPr>
            <m:t>+</m:t>
          </m:r>
          <m:sSub>
            <m:sSubPr>
              <m:ctrlPr>
                <w:rPr>
                  <w:rFonts w:hint="default" w:ascii="Cambria Math" w:hAnsi="Cambria Math" w:eastAsia="Cambria Math"/>
                  <w:i/>
                </w:rPr>
              </m:ctrlPr>
            </m:sSubPr>
            <m:e>
              <m:r>
                <w:rPr>
                  <w:rFonts w:hint="default" w:ascii="Cambria Math" w:hAnsi="Cambria Math" w:eastAsia="Cambria Math"/>
                </w:rPr>
                <m:t>γ</m:t>
              </m:r>
              <m:ctrlPr>
                <w:rPr>
                  <w:rFonts w:hint="default" w:ascii="Cambria Math" w:hAnsi="Cambria Math" w:eastAsia="Cambria Math"/>
                  <w:i/>
                </w:rPr>
              </m:ctrlPr>
            </m:e>
            <m:sub>
              <m:r>
                <w:rPr>
                  <w:rFonts w:hint="default" w:ascii="Cambria Math" w:hAnsi="Cambria Math" w:eastAsia="Cambria Math"/>
                </w:rPr>
                <m:t>1</m:t>
              </m:r>
              <m:ctrlPr>
                <w:rPr>
                  <w:rFonts w:hint="default" w:ascii="Cambria Math" w:hAnsi="Cambria Math" w:eastAsia="Cambria Math"/>
                  <w:i/>
                </w:rPr>
              </m:ctrlPr>
            </m:sub>
          </m:sSub>
          <m:sSubSup>
            <m:sSubSupPr>
              <m:ctrlPr>
                <w:rPr>
                  <w:rFonts w:hint="default" w:ascii="Cambria Math" w:hAnsi="Cambria Math" w:eastAsia="Cambria Math"/>
                  <w:i/>
                </w:rPr>
              </m:ctrlPr>
            </m:sSubSupPr>
            <m:e>
              <m:r>
                <w:rPr>
                  <w:rFonts w:hint="default" w:ascii="Cambria Math" w:hAnsi="Cambria Math" w:eastAsia="Cambria Math"/>
                </w:rPr>
                <m:t>D</m:t>
              </m:r>
              <m:ctrlPr>
                <w:rPr>
                  <w:rFonts w:hint="default" w:ascii="Cambria Math" w:hAnsi="Cambria Math" w:eastAsia="Cambria Math"/>
                  <w:i/>
                </w:rPr>
              </m:ctrlPr>
            </m:e>
            <m:sub>
              <m:r>
                <w:rPr>
                  <w:rFonts w:hint="default" w:ascii="Cambria Math" w:hAnsi="Cambria Math" w:eastAsia="Cambria Math"/>
                </w:rPr>
                <m:t>1</m:t>
              </m:r>
              <m:ctrlPr>
                <w:rPr>
                  <w:rFonts w:hint="default" w:ascii="Cambria Math" w:hAnsi="Cambria Math" w:eastAsia="Cambria Math"/>
                  <w:i/>
                </w:rPr>
              </m:ctrlPr>
            </m:sub>
            <m:sup>
              <m:r>
                <w:rPr>
                  <w:rFonts w:hint="default" w:ascii="Cambria Math" w:hAnsi="Cambria Math" w:eastAsia="Cambria Math"/>
                </w:rPr>
                <m:t>*</m:t>
              </m:r>
              <m:ctrlPr>
                <w:rPr>
                  <w:rFonts w:hint="default" w:ascii="Cambria Math" w:hAnsi="Cambria Math" w:eastAsia="Cambria Math"/>
                  <w:i/>
                </w:rPr>
              </m:ctrlPr>
            </m:sup>
          </m:sSubSup>
          <m:r>
            <w:rPr>
              <w:rFonts w:hint="default" w:ascii="Cambria Math" w:hAnsi="Cambria Math" w:eastAsia="Cambria Math"/>
            </w:rPr>
            <m:t>+</m:t>
          </m:r>
          <m:sSub>
            <m:sSubPr>
              <m:ctrlPr>
                <w:rPr>
                  <w:rFonts w:hint="default" w:ascii="Cambria Math" w:hAnsi="Cambria Math" w:eastAsia="Cambria Math"/>
                  <w:i/>
                </w:rPr>
              </m:ctrlPr>
            </m:sSubPr>
            <m:e>
              <m:r>
                <w:rPr>
                  <w:rFonts w:hint="default" w:ascii="Cambria Math" w:hAnsi="Cambria Math" w:eastAsia="Cambria Math"/>
                </w:rPr>
                <m:t>γ</m:t>
              </m:r>
              <m:ctrlPr>
                <w:rPr>
                  <w:rFonts w:hint="default" w:ascii="Cambria Math" w:hAnsi="Cambria Math" w:eastAsia="Cambria Math"/>
                  <w:i/>
                </w:rPr>
              </m:ctrlPr>
            </m:e>
            <m:sub>
              <m:r>
                <w:rPr>
                  <w:rFonts w:hint="default" w:ascii="Cambria Math" w:hAnsi="Cambria Math" w:eastAsia="Cambria Math"/>
                </w:rPr>
                <m:t>2</m:t>
              </m:r>
              <m:ctrlPr>
                <w:rPr>
                  <w:rFonts w:hint="default" w:ascii="Cambria Math" w:hAnsi="Cambria Math" w:eastAsia="Cambria Math"/>
                  <w:i/>
                </w:rPr>
              </m:ctrlPr>
            </m:sub>
          </m:sSub>
          <m:sSubSup>
            <m:sSubSupPr>
              <m:ctrlPr>
                <w:rPr>
                  <w:rFonts w:hint="default" w:ascii="Cambria Math" w:hAnsi="Cambria Math" w:eastAsia="Cambria Math"/>
                  <w:i/>
                </w:rPr>
              </m:ctrlPr>
            </m:sSubSupPr>
            <m:e>
              <m:r>
                <w:rPr>
                  <w:rFonts w:hint="default" w:ascii="Cambria Math" w:hAnsi="Cambria Math" w:eastAsia="Cambria Math"/>
                </w:rPr>
                <m:t>D</m:t>
              </m:r>
              <m:ctrlPr>
                <w:rPr>
                  <w:rFonts w:hint="default" w:ascii="Cambria Math" w:hAnsi="Cambria Math" w:eastAsia="Cambria Math"/>
                  <w:i/>
                </w:rPr>
              </m:ctrlPr>
            </m:e>
            <m:sub>
              <m:r>
                <w:rPr>
                  <w:rFonts w:hint="default" w:ascii="Cambria Math" w:hAnsi="Cambria Math" w:eastAsia="Cambria Math"/>
                </w:rPr>
                <m:t>2</m:t>
              </m:r>
              <m:ctrlPr>
                <w:rPr>
                  <w:rFonts w:hint="default" w:ascii="Cambria Math" w:hAnsi="Cambria Math" w:eastAsia="Cambria Math"/>
                  <w:i/>
                </w:rPr>
              </m:ctrlPr>
            </m:sub>
            <m:sup>
              <m:r>
                <w:rPr>
                  <w:rFonts w:hint="default" w:ascii="Cambria Math" w:hAnsi="Cambria Math" w:eastAsia="Cambria Math"/>
                </w:rPr>
                <m:t>*</m:t>
              </m:r>
              <m:ctrlPr>
                <w:rPr>
                  <w:rFonts w:hint="default" w:ascii="Cambria Math" w:hAnsi="Cambria Math" w:eastAsia="Cambria Math"/>
                  <w:i/>
                </w:rPr>
              </m:ctrlPr>
            </m:sup>
          </m:sSubSup>
          <m:r>
            <w:rPr>
              <w:rFonts w:hint="default" w:ascii="Cambria Math" w:hAnsi="Cambria Math" w:eastAsia="Cambria Math"/>
            </w:rPr>
            <m:t>+···+</m:t>
          </m:r>
          <m:sSub>
            <m:sSubPr>
              <m:ctrlPr>
                <w:rPr>
                  <w:rFonts w:hint="default" w:ascii="Cambria Math" w:hAnsi="Cambria Math" w:eastAsia="Cambria Math"/>
                  <w:i/>
                </w:rPr>
              </m:ctrlPr>
            </m:sSubPr>
            <m:e>
              <m:r>
                <w:rPr>
                  <w:rFonts w:hint="default" w:ascii="Cambria Math" w:hAnsi="Cambria Math" w:eastAsia="Cambria Math"/>
                </w:rPr>
                <m:t>γ</m:t>
              </m:r>
              <m:ctrlPr>
                <w:rPr>
                  <w:rFonts w:hint="default" w:ascii="Cambria Math" w:hAnsi="Cambria Math" w:eastAsia="Cambria Math"/>
                  <w:i/>
                </w:rPr>
              </m:ctrlPr>
            </m:e>
            <m:sub>
              <m:r>
                <w:rPr>
                  <w:rFonts w:hint="default" w:ascii="Cambria Math" w:hAnsi="Cambria Math" w:eastAsia="Cambria Math"/>
                </w:rPr>
                <m:t>N</m:t>
              </m:r>
              <m:ctrlPr>
                <w:rPr>
                  <w:rFonts w:hint="default" w:ascii="Cambria Math" w:hAnsi="Cambria Math" w:eastAsia="Cambria Math"/>
                  <w:i/>
                </w:rPr>
              </m:ctrlPr>
            </m:sub>
          </m:sSub>
          <m:sSubSup>
            <m:sSubSupPr>
              <m:ctrlPr>
                <w:rPr>
                  <w:rFonts w:hint="default" w:ascii="Cambria Math" w:hAnsi="Cambria Math" w:eastAsia="Cambria Math"/>
                  <w:i/>
                </w:rPr>
              </m:ctrlPr>
            </m:sSubSupPr>
            <m:e>
              <m:r>
                <w:rPr>
                  <w:rFonts w:hint="default" w:ascii="Cambria Math" w:hAnsi="Cambria Math" w:eastAsia="Cambria Math"/>
                </w:rPr>
                <m:t>D</m:t>
              </m:r>
              <m:ctrlPr>
                <w:rPr>
                  <w:rFonts w:hint="default" w:ascii="Cambria Math" w:hAnsi="Cambria Math" w:eastAsia="Cambria Math"/>
                  <w:i/>
                </w:rPr>
              </m:ctrlPr>
            </m:e>
            <m:sub>
              <m:r>
                <w:rPr>
                  <w:rFonts w:hint="default" w:ascii="Cambria Math" w:hAnsi="Cambria Math" w:eastAsia="Cambria Math"/>
                </w:rPr>
                <m:t>N</m:t>
              </m:r>
              <m:ctrlPr>
                <w:rPr>
                  <w:rFonts w:hint="default" w:ascii="Cambria Math" w:hAnsi="Cambria Math" w:eastAsia="Cambria Math"/>
                  <w:i/>
                </w:rPr>
              </m:ctrlPr>
            </m:sub>
            <m:sup>
              <m:r>
                <w:rPr>
                  <w:rFonts w:hint="default" w:ascii="Cambria Math" w:hAnsi="Cambria Math" w:eastAsia="Cambria Math"/>
                </w:rPr>
                <m:t>*</m:t>
              </m:r>
              <m:ctrlPr>
                <w:rPr>
                  <w:rFonts w:hint="default" w:ascii="Cambria Math" w:hAnsi="Cambria Math" w:eastAsia="Cambria Math"/>
                  <w:i/>
                </w:rPr>
              </m:ctrlPr>
            </m:sup>
          </m:sSubSup>
          <m:r>
            <w:rPr>
              <w:rFonts w:hint="default" w:ascii="Cambria Math" w:hAnsi="Cambria Math" w:eastAsia="Cambria Math"/>
            </w:rPr>
            <m:t>+</m:t>
          </m:r>
          <m:sSub>
            <m:sSubPr>
              <m:ctrlPr>
                <w:rPr>
                  <w:rFonts w:hint="default" w:ascii="Cambria Math" w:hAnsi="Cambria Math" w:eastAsia="Cambria Math"/>
                  <w:i/>
                </w:rPr>
              </m:ctrlPr>
            </m:sSubPr>
            <m:e>
              <m:r>
                <w:rPr>
                  <w:rFonts w:hint="default" w:ascii="Cambria Math" w:hAnsi="Cambria Math" w:eastAsia="Cambria Math"/>
                </w:rPr>
                <m:t>ϑ</m:t>
              </m:r>
              <m:ctrlPr>
                <w:rPr>
                  <w:rFonts w:hint="default" w:ascii="Cambria Math" w:hAnsi="Cambria Math" w:eastAsia="Cambria Math"/>
                  <w:i/>
                </w:rPr>
              </m:ctrlPr>
            </m:e>
            <m:sub>
              <m:r>
                <w:rPr>
                  <w:rFonts w:hint="default" w:ascii="Cambria Math" w:hAnsi="Cambria Math" w:eastAsia="Cambria Math"/>
                </w:rPr>
                <m:t>ij</m:t>
              </m:r>
              <m:ctrlPr>
                <w:rPr>
                  <w:rFonts w:hint="default" w:ascii="Cambria Math" w:hAnsi="Cambria Math" w:eastAsia="Cambria Math"/>
                  <w:i/>
                </w:rPr>
              </m:ctrlPr>
            </m:sub>
          </m:sSub>
          <m:r>
            <w:rPr>
              <w:rFonts w:hint="default" w:ascii="Cambria Math" w:hAnsi="Cambria Math" w:eastAsia="Cambria Math"/>
            </w:rPr>
            <m:t xml:space="preserve">                 </m:t>
          </m:r>
          <m:r>
            <w:rPr>
              <w:rFonts w:hint="eastAsia" w:ascii="宋体" w:hAnsi="宋体" w:eastAsia="宋体" w:cs="宋体"/>
            </w:rPr>
            <m:t>（</m:t>
          </m:r>
          <m:r>
            <w:rPr>
              <w:rFonts w:hint="default" w:ascii="Cambria Math" w:hAnsi="宋体" w:eastAsia="宋体" w:cs="宋体"/>
            </w:rPr>
            <m:t>1.10</m:t>
          </m:r>
          <m:r>
            <w:rPr>
              <w:rFonts w:hint="eastAsia" w:ascii="宋体" w:hAnsi="宋体" w:eastAsia="宋体" w:cs="宋体"/>
            </w:rPr>
            <m:t>）</m:t>
          </m:r>
        </m:oMath>
      </m:oMathPara>
    </w:p>
    <w:p>
      <w:pPr>
        <w:spacing w:line="480" w:lineRule="exact"/>
        <w:ind w:firstLine="480" w:firstLineChars="200"/>
        <w:rPr>
          <w:sz w:val="24"/>
        </w:rPr>
      </w:pPr>
      <w:r>
        <w:rPr>
          <w:sz w:val="24"/>
        </w:rPr>
        <w:t>（</w:t>
      </w:r>
      <w:r>
        <w:rPr>
          <w:rFonts w:hint="eastAsia"/>
          <w:sz w:val="24"/>
        </w:rPr>
        <w:t>3.</w:t>
      </w:r>
      <w:r>
        <w:rPr>
          <w:sz w:val="24"/>
        </w:rPr>
        <w:t>4）式可转化为（</w:t>
      </w:r>
      <w:r>
        <w:rPr>
          <w:rFonts w:hint="eastAsia"/>
          <w:sz w:val="24"/>
        </w:rPr>
        <w:t>3.</w:t>
      </w:r>
      <w:r>
        <w:rPr>
          <w:sz w:val="24"/>
        </w:rPr>
        <w:t>7）的形式，在该式中所有的解释变量均为哑变量，其中</w:t>
      </w:r>
      <m:oMath>
        <m:sSub>
          <m:sSubPr>
            <m:ctrlPr>
              <w:rPr>
                <w:rFonts w:hint="default" w:ascii="Cambria Math" w:hAnsi="Cambria Math" w:eastAsia="宋体"/>
                <w:i/>
                <w:sz w:val="24"/>
              </w:rPr>
            </m:ctrlPr>
          </m:sSubPr>
          <m:e>
            <m:r>
              <w:rPr>
                <w:rFonts w:hint="default" w:ascii="Cambria Math" w:hAnsi="Cambria Math" w:eastAsia="宋体"/>
                <w:sz w:val="24"/>
              </w:rPr>
              <m:t>D</m:t>
            </m:r>
            <m:ctrlPr>
              <w:rPr>
                <w:rFonts w:hint="default" w:ascii="Cambria Math" w:hAnsi="Cambria Math" w:eastAsia="宋体"/>
                <w:i/>
                <w:sz w:val="24"/>
              </w:rPr>
            </m:ctrlPr>
          </m:e>
          <m:sub>
            <m:r>
              <w:rPr>
                <w:rFonts w:hint="default" w:ascii="Cambria Math" w:hAnsi="Cambria Math" w:eastAsia="宋体"/>
                <w:sz w:val="24"/>
              </w:rPr>
              <m:t>j</m:t>
            </m:r>
            <m:ctrlPr>
              <w:rPr>
                <w:rFonts w:hint="default" w:ascii="Cambria Math" w:hAnsi="Cambria Math" w:eastAsia="宋体"/>
                <w:i/>
                <w:sz w:val="24"/>
              </w:rPr>
            </m:ctrlPr>
          </m:sub>
        </m:sSub>
        <m:d>
          <m:dPr>
            <m:begChr m:val="（"/>
            <m:endChr m:val="）"/>
            <m:ctrlPr>
              <w:rPr>
                <w:rFonts w:hint="default" w:ascii="Cambria Math" w:hAnsi="Cambria Math" w:eastAsia="宋体" w:cs="宋体"/>
                <w:i/>
                <w:sz w:val="24"/>
              </w:rPr>
            </m:ctrlPr>
          </m:dPr>
          <m:e>
            <m:r>
              <w:rPr>
                <w:rFonts w:hint="default" w:ascii="Cambria Math" w:hAnsi="Cambria Math" w:eastAsia="宋体" w:cs="宋体"/>
                <w:sz w:val="24"/>
              </w:rPr>
              <m:t>j=1,2,…,C</m:t>
            </m:r>
            <m:ctrlPr>
              <w:rPr>
                <w:rFonts w:hint="default" w:ascii="Cambria Math" w:hAnsi="Cambria Math" w:eastAsia="宋体" w:cs="宋体"/>
                <w:i/>
                <w:sz w:val="24"/>
              </w:rPr>
            </m:ctrlPr>
          </m:e>
        </m:d>
      </m:oMath>
      <w:r>
        <w:rPr>
          <w:rFonts w:ascii="宋体" w:hAnsi="宋体" w:eastAsia="宋体"/>
          <w:sz w:val="24"/>
        </w:rPr>
        <w:t>为国家哑变量，共有</w:t>
      </w:r>
      <w:r>
        <w:rPr>
          <w:rFonts w:ascii="宋体" w:hAnsi="宋体" w:eastAsia="宋体"/>
          <w:i/>
          <w:sz w:val="24"/>
        </w:rPr>
        <w:t>C</w:t>
      </w:r>
      <w:r>
        <w:rPr>
          <w:rFonts w:ascii="宋体" w:hAnsi="宋体" w:eastAsia="宋体"/>
          <w:sz w:val="24"/>
        </w:rPr>
        <w:t>个国家参与核算，</w:t>
      </w:r>
      <m:oMath>
        <m:sSubSup>
          <m:sSubSupPr>
            <m:ctrlPr>
              <w:rPr>
                <w:rFonts w:hint="default" w:ascii="Cambria Math" w:hAnsi="Cambria Math" w:eastAsia="宋体"/>
                <w:i/>
                <w:sz w:val="24"/>
              </w:rPr>
            </m:ctrlPr>
          </m:sSubSupPr>
          <m:e>
            <m:r>
              <w:rPr>
                <w:rFonts w:hint="default" w:ascii="Cambria Math" w:hAnsi="Cambria Math" w:eastAsia="宋体"/>
                <w:sz w:val="24"/>
              </w:rPr>
              <m:t>D</m:t>
            </m:r>
            <m:ctrlPr>
              <w:rPr>
                <w:rFonts w:hint="default" w:ascii="Cambria Math" w:hAnsi="Cambria Math" w:eastAsia="宋体"/>
                <w:i/>
                <w:sz w:val="24"/>
              </w:rPr>
            </m:ctrlPr>
          </m:e>
          <m:sub>
            <m:r>
              <w:rPr>
                <w:rFonts w:hint="default" w:ascii="Cambria Math" w:hAnsi="Cambria Math" w:eastAsia="宋体"/>
                <w:sz w:val="24"/>
              </w:rPr>
              <m:t>i</m:t>
            </m:r>
            <m:ctrlPr>
              <w:rPr>
                <w:rFonts w:hint="default" w:ascii="Cambria Math" w:hAnsi="Cambria Math" w:eastAsia="宋体"/>
                <w:i/>
                <w:sz w:val="24"/>
              </w:rPr>
            </m:ctrlPr>
          </m:sub>
          <m:sup>
            <m:r>
              <w:rPr>
                <w:rFonts w:hint="default" w:ascii="Cambria Math" w:hAnsi="Cambria Math" w:eastAsia="宋体"/>
                <w:sz w:val="24"/>
              </w:rPr>
              <m:t>*</m:t>
            </m:r>
            <m:ctrlPr>
              <w:rPr>
                <w:rFonts w:hint="default" w:ascii="Cambria Math" w:hAnsi="Cambria Math" w:eastAsia="宋体"/>
                <w:i/>
                <w:sz w:val="24"/>
              </w:rPr>
            </m:ctrlPr>
          </m:sup>
        </m:sSubSup>
        <m:r>
          <w:rPr>
            <w:rFonts w:hint="default" w:ascii="Cambria Math" w:hAnsi="Cambria Math" w:eastAsia="宋体"/>
            <w:sz w:val="24"/>
          </w:rPr>
          <m:t>(i</m:t>
        </m:r>
      </m:oMath>
      <w:r>
        <w:rPr>
          <w:rFonts w:hint="eastAsia" w:ascii="宋体" w:hAnsi="宋体" w:eastAsia="宋体"/>
          <w:i/>
          <w:sz w:val="24"/>
        </w:rPr>
        <w:t>=1,2,</w:t>
      </w:r>
      <w:r>
        <w:rPr>
          <w:rFonts w:ascii="宋体" w:hAnsi="宋体" w:eastAsia="宋体"/>
          <w:i/>
          <w:sz w:val="24"/>
        </w:rPr>
        <w:t>…N</w:t>
      </w:r>
      <m:oMath>
        <m:r>
          <w:rPr>
            <w:rFonts w:hint="default" w:ascii="Cambria Math" w:hAnsi="Cambria Math" w:eastAsia="宋体"/>
            <w:sz w:val="24"/>
          </w:rPr>
          <m:t>)</m:t>
        </m:r>
      </m:oMath>
      <w:r>
        <w:rPr>
          <w:rFonts w:ascii="宋体" w:hAnsi="宋体" w:eastAsia="宋体"/>
          <w:sz w:val="24"/>
        </w:rPr>
        <w:t>为规格品哑变量，共有</w:t>
      </w:r>
      <w:r>
        <w:rPr>
          <w:rFonts w:ascii="宋体" w:hAnsi="宋体" w:eastAsia="宋体"/>
          <w:i/>
          <w:sz w:val="24"/>
        </w:rPr>
        <w:t>N</w:t>
      </w:r>
      <w:r>
        <w:rPr>
          <w:rFonts w:ascii="宋体" w:hAnsi="宋体" w:eastAsia="宋体"/>
          <w:sz w:val="24"/>
        </w:rPr>
        <w:t>个规格品参与核算。</w:t>
      </w:r>
      <w:r>
        <w:rPr>
          <w:sz w:val="24"/>
        </w:rPr>
        <w:t>对于不加权的国家产品虚拟法，其模型中的参数可通过最小二乘法计算得出。</w:t>
      </w:r>
    </w:p>
    <w:p>
      <m:oMathPara>
        <m:oMath>
          <m:nary>
            <m:naryPr>
              <m:chr m:val="∑"/>
              <m:limLoc m:val="undOvr"/>
              <m:ctrlPr>
                <w:rPr>
                  <w:rFonts w:hint="default" w:ascii="Cambria Math" w:hAnsi="Cambria Math"/>
                </w:rPr>
              </m:ctrlPr>
            </m:naryPr>
            <m:sub>
              <m:r>
                <w:rPr>
                  <w:rFonts w:hint="default" w:ascii="Cambria Math" w:hAnsi="Cambria Math"/>
                </w:rPr>
                <m:t>i=1</m:t>
              </m:r>
              <m:ctrlPr>
                <w:rPr>
                  <w:rFonts w:hint="default" w:ascii="Cambria Math" w:hAnsi="Cambria Math"/>
                </w:rPr>
              </m:ctrlPr>
            </m:sub>
            <m:sup>
              <m:r>
                <w:rPr>
                  <w:rFonts w:hint="default" w:ascii="Cambria Math" w:hAnsi="Cambria Math"/>
                </w:rPr>
                <m:t>N</m:t>
              </m:r>
              <m:ctrlPr>
                <w:rPr>
                  <w:rFonts w:hint="default" w:ascii="Cambria Math" w:hAnsi="Cambria Math"/>
                </w:rPr>
              </m:ctrlPr>
            </m:sup>
            <m:e>
              <m:nary>
                <m:naryPr>
                  <m:chr m:val="∑"/>
                  <m:limLoc m:val="undOvr"/>
                  <m:ctrlPr>
                    <w:rPr>
                      <w:rFonts w:hint="default" w:ascii="Cambria Math" w:hAnsi="Cambria Math"/>
                      <w:i/>
                    </w:rPr>
                  </m:ctrlPr>
                </m:naryPr>
                <m:sub>
                  <m:r>
                    <w:rPr>
                      <w:rFonts w:hint="default" w:ascii="Cambria Math" w:hAnsi="Cambria Math"/>
                    </w:rPr>
                    <m:t>j=1</m:t>
                  </m:r>
                  <m:ctrlPr>
                    <w:rPr>
                      <w:rFonts w:hint="default" w:ascii="Cambria Math" w:hAnsi="Cambria Math"/>
                      <w:i/>
                    </w:rPr>
                  </m:ctrlPr>
                </m:sub>
                <m:sup>
                  <m:r>
                    <w:rPr>
                      <w:rFonts w:hint="default" w:ascii="Cambria Math" w:hAnsi="Cambria Math"/>
                    </w:rPr>
                    <m:t>C</m:t>
                  </m:r>
                  <m:ctrlPr>
                    <w:rPr>
                      <w:rFonts w:hint="default" w:ascii="Cambria Math" w:hAnsi="Cambria Math"/>
                      <w:i/>
                    </w:rPr>
                  </m:ctrlPr>
                </m:sup>
                <m:e>
                  <m:sSup>
                    <m:sSupPr>
                      <m:ctrlPr>
                        <w:rPr>
                          <w:rFonts w:hint="default" w:ascii="Cambria Math" w:hAnsi="Cambria Math"/>
                          <w:i/>
                        </w:rPr>
                      </m:ctrlPr>
                    </m:sSupPr>
                    <m:e>
                      <m:d>
                        <m:dPr>
                          <m:ctrlPr>
                            <w:rPr>
                              <w:rFonts w:hint="default" w:ascii="Cambria Math" w:hAnsi="Cambria Math"/>
                              <w:i/>
                            </w:rPr>
                          </m:ctrlPr>
                        </m:dPr>
                        <m:e>
                          <m:func>
                            <m:funcPr>
                              <m:ctrlPr>
                                <w:rPr>
                                  <w:rFonts w:hint="default" w:ascii="Cambria Math" w:hAnsi="Cambria Math" w:eastAsia="Cambria Math"/>
                                </w:rPr>
                              </m:ctrlPr>
                            </m:funcPr>
                            <m:fName>
                              <m:r>
                                <m:rPr>
                                  <m:sty m:val="p"/>
                                </m:rPr>
                                <w:rPr>
                                  <w:rFonts w:hint="default" w:ascii="Cambria Math" w:hAnsi="Cambria Math" w:eastAsia="Cambria Math"/>
                                </w:rPr>
                                <m:t>In</m:t>
                              </m:r>
                              <m:ctrlPr>
                                <w:rPr>
                                  <w:rFonts w:hint="default" w:ascii="Cambria Math" w:hAnsi="Cambria Math" w:eastAsia="Cambria Math"/>
                                </w:rPr>
                              </m:ctrlPr>
                            </m:fName>
                            <m:e>
                              <m:sSub>
                                <m:sSubPr>
                                  <m:ctrlPr>
                                    <w:rPr>
                                      <w:rFonts w:hint="default" w:ascii="Cambria Math" w:hAnsi="Cambria Math" w:eastAsia="Cambria Math"/>
                                      <w:i/>
                                    </w:rPr>
                                  </m:ctrlPr>
                                </m:sSubPr>
                                <m:e>
                                  <m:r>
                                    <w:rPr>
                                      <w:rFonts w:hint="default" w:ascii="Cambria Math" w:hAnsi="Cambria Math" w:eastAsia="Cambria Math"/>
                                    </w:rPr>
                                    <m:t>P</m:t>
                                  </m:r>
                                  <m:ctrlPr>
                                    <w:rPr>
                                      <w:rFonts w:hint="default" w:ascii="Cambria Math" w:hAnsi="Cambria Math" w:eastAsia="Cambria Math"/>
                                      <w:i/>
                                    </w:rPr>
                                  </m:ctrlPr>
                                </m:e>
                                <m:sub>
                                  <m:r>
                                    <w:rPr>
                                      <w:rFonts w:hint="default" w:ascii="Cambria Math" w:hAnsi="Cambria Math" w:eastAsia="Cambria Math"/>
                                    </w:rPr>
                                    <m:t>ij</m:t>
                                  </m:r>
                                  <m:ctrlPr>
                                    <w:rPr>
                                      <w:rFonts w:hint="default" w:ascii="Cambria Math" w:hAnsi="Cambria Math" w:eastAsia="Cambria Math"/>
                                      <w:i/>
                                    </w:rPr>
                                  </m:ctrlPr>
                                </m:sub>
                              </m:sSub>
                              <m:ctrlPr>
                                <w:rPr>
                                  <w:rFonts w:hint="default" w:ascii="Cambria Math" w:hAnsi="Cambria Math" w:eastAsia="Cambria Math"/>
                                </w:rPr>
                              </m:ctrlPr>
                            </m:e>
                          </m:func>
                          <m:r>
                            <w:rPr>
                              <w:rFonts w:hint="default" w:ascii="Cambria Math" w:hAnsi="Cambria Math" w:eastAsia="Cambria Math"/>
                            </w:rPr>
                            <m:t>-</m:t>
                          </m:r>
                          <m:sSub>
                            <m:sSubPr>
                              <m:ctrlPr>
                                <w:rPr>
                                  <w:rFonts w:hint="default" w:ascii="Cambria Math" w:hAnsi="Cambria Math" w:eastAsia="Cambria Math"/>
                                  <w:i/>
                                </w:rPr>
                              </m:ctrlPr>
                            </m:sSubPr>
                            <m:e>
                              <m:r>
                                <w:rPr>
                                  <w:rFonts w:hint="default" w:ascii="Cambria Math" w:hAnsi="Cambria Math" w:eastAsia="Cambria Math"/>
                                </w:rPr>
                                <m:t>α</m:t>
                              </m:r>
                              <m:ctrlPr>
                                <w:rPr>
                                  <w:rFonts w:hint="default" w:ascii="Cambria Math" w:hAnsi="Cambria Math" w:eastAsia="Cambria Math"/>
                                  <w:i/>
                                </w:rPr>
                              </m:ctrlPr>
                            </m:e>
                            <m:sub>
                              <m:r>
                                <w:rPr>
                                  <w:rFonts w:hint="default" w:ascii="Cambria Math" w:hAnsi="Cambria Math" w:eastAsia="Cambria Math"/>
                                </w:rPr>
                                <m:t>j</m:t>
                              </m:r>
                              <m:ctrlPr>
                                <w:rPr>
                                  <w:rFonts w:hint="default" w:ascii="Cambria Math" w:hAnsi="Cambria Math" w:eastAsia="Cambria Math"/>
                                  <w:i/>
                                </w:rPr>
                              </m:ctrlPr>
                            </m:sub>
                          </m:sSub>
                          <m:r>
                            <w:rPr>
                              <w:rFonts w:hint="default" w:ascii="Cambria Math" w:hAnsi="Cambria Math" w:eastAsia="Cambria Math"/>
                            </w:rPr>
                            <m:t>-</m:t>
                          </m:r>
                          <m:sSub>
                            <m:sSubPr>
                              <m:ctrlPr>
                                <w:rPr>
                                  <w:rFonts w:hint="default" w:ascii="Cambria Math" w:hAnsi="Cambria Math" w:eastAsia="Cambria Math"/>
                                  <w:i/>
                                </w:rPr>
                              </m:ctrlPr>
                            </m:sSubPr>
                            <m:e>
                              <m:r>
                                <w:rPr>
                                  <w:rFonts w:hint="default" w:ascii="Cambria Math" w:hAnsi="Cambria Math" w:eastAsia="Cambria Math"/>
                                </w:rPr>
                                <m:t>γ</m:t>
                              </m:r>
                              <m:ctrlPr>
                                <w:rPr>
                                  <w:rFonts w:hint="default" w:ascii="Cambria Math" w:hAnsi="Cambria Math" w:eastAsia="Cambria Math"/>
                                  <w:i/>
                                </w:rPr>
                              </m:ctrlPr>
                            </m:e>
                            <m:sub>
                              <m:r>
                                <w:rPr>
                                  <w:rFonts w:hint="default" w:ascii="Cambria Math" w:hAnsi="Cambria Math" w:eastAsia="Cambria Math"/>
                                </w:rPr>
                                <m:t>i</m:t>
                              </m:r>
                              <m:ctrlPr>
                                <w:rPr>
                                  <w:rFonts w:hint="default" w:ascii="Cambria Math" w:hAnsi="Cambria Math" w:eastAsia="Cambria Math"/>
                                  <w:i/>
                                </w:rPr>
                              </m:ctrlPr>
                            </m:sub>
                          </m:sSub>
                          <m:ctrlPr>
                            <w:rPr>
                              <w:rFonts w:hint="default" w:ascii="Cambria Math" w:hAnsi="Cambria Math"/>
                              <w:i/>
                            </w:rPr>
                          </m:ctrlPr>
                        </m:e>
                      </m:d>
                      <m:ctrlPr>
                        <w:rPr>
                          <w:rFonts w:hint="default" w:ascii="Cambria Math" w:hAnsi="Cambria Math"/>
                          <w:i/>
                        </w:rPr>
                      </m:ctrlPr>
                    </m:e>
                    <m:sup>
                      <m:r>
                        <w:rPr>
                          <w:rFonts w:hint="default" w:ascii="Cambria Math" w:hAnsi="Cambria Math"/>
                        </w:rPr>
                        <m:t>2</m:t>
                      </m:r>
                      <m:ctrlPr>
                        <w:rPr>
                          <w:rFonts w:hint="default" w:ascii="Cambria Math" w:hAnsi="Cambria Math"/>
                          <w:i/>
                        </w:rPr>
                      </m:ctrlPr>
                    </m:sup>
                  </m:sSup>
                  <m:ctrlPr>
                    <w:rPr>
                      <w:rFonts w:hint="default" w:ascii="Cambria Math" w:hAnsi="Cambria Math"/>
                      <w:i/>
                    </w:rPr>
                  </m:ctrlPr>
                </m:e>
              </m:nary>
              <m:ctrlPr>
                <w:rPr>
                  <w:rFonts w:hint="default" w:ascii="Cambria Math" w:hAnsi="Cambria Math"/>
                </w:rPr>
              </m:ctrlPr>
            </m:e>
          </m:nary>
          <m:r>
            <w:rPr>
              <w:rFonts w:hint="default" w:ascii="Cambria Math" w:hAnsi="Cambria Math"/>
            </w:rPr>
            <m:t xml:space="preserve">                                             （1.11）</m:t>
          </m:r>
        </m:oMath>
      </m:oMathPara>
    </w:p>
    <w:p>
      <w:pPr>
        <w:spacing w:line="480" w:lineRule="exact"/>
        <w:ind w:firstLine="480" w:firstLineChars="200"/>
        <w:rPr>
          <w:sz w:val="24"/>
        </w:rPr>
      </w:pPr>
      <w:r>
        <w:rPr>
          <w:sz w:val="24"/>
        </w:rPr>
        <w:t>根据最小二乘法使（</w:t>
      </w:r>
      <w:r>
        <w:rPr>
          <w:rFonts w:hint="eastAsia"/>
          <w:sz w:val="24"/>
        </w:rPr>
        <w:t>3.</w:t>
      </w:r>
      <w:r>
        <w:rPr>
          <w:sz w:val="24"/>
        </w:rPr>
        <w:t>8）式值最小，根据微积分的极值定理，需将上式分别对</w:t>
      </w:r>
      <m:oMath>
        <m:sSub>
          <m:sSubPr>
            <m:ctrlPr>
              <w:rPr>
                <w:rFonts w:hint="default" w:ascii="Cambria Math" w:hAnsi="Cambria Math" w:eastAsia="Cambria Math"/>
                <w:i/>
                <w:sz w:val="24"/>
              </w:rPr>
            </m:ctrlPr>
          </m:sSubPr>
          <m:e>
            <m:r>
              <w:rPr>
                <w:rFonts w:hint="default" w:ascii="Cambria Math" w:hAnsi="Cambria Math" w:eastAsia="Cambria Math"/>
                <w:sz w:val="24"/>
              </w:rPr>
              <m:t>α</m:t>
            </m:r>
            <m:ctrlPr>
              <w:rPr>
                <w:rFonts w:hint="default" w:ascii="Cambria Math" w:hAnsi="Cambria Math" w:eastAsia="Cambria Math"/>
                <w:i/>
                <w:sz w:val="24"/>
              </w:rPr>
            </m:ctrlPr>
          </m:e>
          <m:sub>
            <m:r>
              <w:rPr>
                <w:rFonts w:hint="default" w:ascii="Cambria Math" w:hAnsi="Cambria Math" w:eastAsia="Cambria Math"/>
                <w:sz w:val="24"/>
              </w:rPr>
              <m:t>j</m:t>
            </m:r>
            <m:ctrlPr>
              <w:rPr>
                <w:rFonts w:hint="default" w:ascii="Cambria Math" w:hAnsi="Cambria Math" w:eastAsia="Cambria Math"/>
                <w:i/>
                <w:sz w:val="24"/>
              </w:rPr>
            </m:ctrlPr>
          </m:sub>
        </m:sSub>
      </m:oMath>
      <w:r>
        <w:rPr>
          <w:sz w:val="24"/>
        </w:rPr>
        <w:t>及</w:t>
      </w:r>
      <m:oMath>
        <m:sSub>
          <m:sSubPr>
            <m:ctrlPr>
              <w:rPr>
                <w:rFonts w:hint="default" w:ascii="Cambria Math" w:hAnsi="Cambria Math" w:eastAsia="Cambria Math"/>
                <w:i/>
                <w:sz w:val="24"/>
              </w:rPr>
            </m:ctrlPr>
          </m:sSubPr>
          <m:e>
            <m:r>
              <w:rPr>
                <w:rFonts w:hint="default" w:ascii="Cambria Math" w:hAnsi="Cambria Math" w:eastAsia="Cambria Math"/>
                <w:sz w:val="24"/>
              </w:rPr>
              <m:t>γ</m:t>
            </m:r>
            <m:ctrlPr>
              <w:rPr>
                <w:rFonts w:hint="default" w:ascii="Cambria Math" w:hAnsi="Cambria Math" w:eastAsia="Cambria Math"/>
                <w:i/>
                <w:sz w:val="24"/>
              </w:rPr>
            </m:ctrlPr>
          </m:e>
          <m:sub>
            <m:r>
              <w:rPr>
                <w:rFonts w:hint="default" w:ascii="Cambria Math" w:hAnsi="Cambria Math" w:eastAsia="Cambria Math"/>
                <w:sz w:val="24"/>
              </w:rPr>
              <m:t>i</m:t>
            </m:r>
            <m:ctrlPr>
              <w:rPr>
                <w:rFonts w:hint="default" w:ascii="Cambria Math" w:hAnsi="Cambria Math" w:eastAsia="Cambria Math"/>
                <w:i/>
                <w:sz w:val="24"/>
              </w:rPr>
            </m:ctrlPr>
          </m:sub>
        </m:sSub>
      </m:oMath>
      <w:r>
        <w:rPr>
          <w:sz w:val="24"/>
        </w:rPr>
        <w:t>求一阶偏导，并令其等于零，也就得出以下</w:t>
      </w:r>
      <w:r>
        <w:rPr>
          <w:i/>
          <w:sz w:val="24"/>
        </w:rPr>
        <w:t>C+N</w:t>
      </w:r>
      <w:r>
        <w:rPr>
          <w:sz w:val="24"/>
        </w:rPr>
        <w:t>个方程式：</w:t>
      </w:r>
    </w:p>
    <w:p>
      <m:oMathPara>
        <m:oMath>
          <m:sSub>
            <m:sSubPr>
              <m:ctrlPr>
                <w:rPr>
                  <w:rFonts w:hint="default" w:ascii="Cambria Math" w:hAnsi="Cambria Math" w:eastAsia="Cambria Math"/>
                  <w:i/>
                </w:rPr>
              </m:ctrlPr>
            </m:sSubPr>
            <m:e>
              <m:r>
                <w:rPr>
                  <w:rFonts w:hint="default" w:ascii="Cambria Math" w:hAnsi="Cambria Math" w:eastAsia="Cambria Math"/>
                </w:rPr>
                <m:t>α</m:t>
              </m:r>
              <m:ctrlPr>
                <w:rPr>
                  <w:rFonts w:hint="default" w:ascii="Cambria Math" w:hAnsi="Cambria Math" w:eastAsia="Cambria Math"/>
                  <w:i/>
                </w:rPr>
              </m:ctrlPr>
            </m:e>
            <m:sub>
              <m:r>
                <w:rPr>
                  <w:rFonts w:hint="default" w:ascii="Cambria Math" w:hAnsi="Cambria Math" w:eastAsia="Cambria Math"/>
                </w:rPr>
                <m:t>j</m:t>
              </m:r>
              <m:ctrlPr>
                <w:rPr>
                  <w:rFonts w:hint="default" w:ascii="Cambria Math" w:hAnsi="Cambria Math" w:eastAsia="Cambria Math"/>
                  <w:i/>
                </w:rPr>
              </m:ctrlPr>
            </m:sub>
          </m:sSub>
          <m:r>
            <w:rPr>
              <w:rFonts w:hint="default" w:ascii="Cambria Math" w:hAnsi="Cambria Math" w:eastAsia="Cambria Math"/>
            </w:rPr>
            <m:t>=</m:t>
          </m:r>
          <m:f>
            <m:fPr>
              <m:ctrlPr>
                <w:rPr>
                  <w:rFonts w:hint="default" w:ascii="Cambria Math" w:hAnsi="Cambria Math" w:eastAsia="Cambria Math"/>
                  <w:i/>
                </w:rPr>
              </m:ctrlPr>
            </m:fPr>
            <m:num>
              <m:r>
                <w:rPr>
                  <w:rFonts w:hint="default" w:ascii="Cambria Math" w:hAnsi="Cambria Math" w:eastAsia="Cambria Math"/>
                </w:rPr>
                <m:t>1</m:t>
              </m:r>
              <m:ctrlPr>
                <w:rPr>
                  <w:rFonts w:hint="default" w:ascii="Cambria Math" w:hAnsi="Cambria Math" w:eastAsia="Cambria Math"/>
                  <w:i/>
                </w:rPr>
              </m:ctrlPr>
            </m:num>
            <m:den>
              <m:r>
                <w:rPr>
                  <w:rFonts w:hint="default" w:ascii="Cambria Math" w:hAnsi="Cambria Math" w:eastAsia="Cambria Math"/>
                </w:rPr>
                <m:t>N</m:t>
              </m:r>
              <m:ctrlPr>
                <w:rPr>
                  <w:rFonts w:hint="default" w:ascii="Cambria Math" w:hAnsi="Cambria Math" w:eastAsia="Cambria Math"/>
                  <w:i/>
                </w:rPr>
              </m:ctrlPr>
            </m:den>
          </m:f>
          <m:nary>
            <m:naryPr>
              <m:chr m:val="∑"/>
              <m:limLoc m:val="undOvr"/>
              <m:ctrlPr>
                <w:rPr>
                  <w:rFonts w:hint="default" w:ascii="Cambria Math" w:hAnsi="Cambria Math" w:eastAsia="Cambria Math"/>
                  <w:i/>
                </w:rPr>
              </m:ctrlPr>
            </m:naryPr>
            <m:sub>
              <m:r>
                <w:rPr>
                  <w:rFonts w:hint="default" w:ascii="Cambria Math" w:hAnsi="Cambria Math" w:eastAsia="Cambria Math"/>
                </w:rPr>
                <m:t>i=1</m:t>
              </m:r>
              <m:ctrlPr>
                <w:rPr>
                  <w:rFonts w:hint="default" w:ascii="Cambria Math" w:hAnsi="Cambria Math" w:eastAsia="Cambria Math"/>
                  <w:i/>
                </w:rPr>
              </m:ctrlPr>
            </m:sub>
            <m:sup>
              <m:r>
                <w:rPr>
                  <w:rFonts w:hint="default" w:ascii="Cambria Math" w:hAnsi="Cambria Math" w:eastAsia="Cambria Math"/>
                </w:rPr>
                <m:t>N</m:t>
              </m:r>
              <m:ctrlPr>
                <w:rPr>
                  <w:rFonts w:hint="default" w:ascii="Cambria Math" w:hAnsi="Cambria Math" w:eastAsia="Cambria Math"/>
                  <w:i/>
                </w:rPr>
              </m:ctrlPr>
            </m:sup>
            <m:e>
              <m:func>
                <m:funcPr>
                  <m:ctrlPr>
                    <w:rPr>
                      <w:rFonts w:hint="default" w:ascii="Cambria Math" w:hAnsi="Cambria Math" w:eastAsia="Cambria Math"/>
                    </w:rPr>
                  </m:ctrlPr>
                </m:funcPr>
                <m:fName>
                  <m:r>
                    <m:rPr>
                      <m:sty m:val="p"/>
                    </m:rPr>
                    <w:rPr>
                      <w:rFonts w:hint="default" w:ascii="Cambria Math" w:hAnsi="Cambria Math" w:eastAsia="Cambria Math"/>
                    </w:rPr>
                    <m:t>In</m:t>
                  </m:r>
                  <m:ctrlPr>
                    <w:rPr>
                      <w:rFonts w:hint="default" w:ascii="Cambria Math" w:hAnsi="Cambria Math" w:eastAsia="Cambria Math"/>
                    </w:rPr>
                  </m:ctrlPr>
                </m:fName>
                <m:e>
                  <m:sSub>
                    <m:sSubPr>
                      <m:ctrlPr>
                        <w:rPr>
                          <w:rFonts w:hint="default" w:ascii="Cambria Math" w:hAnsi="Cambria Math" w:eastAsia="Cambria Math"/>
                          <w:i/>
                        </w:rPr>
                      </m:ctrlPr>
                    </m:sSubPr>
                    <m:e>
                      <m:r>
                        <w:rPr>
                          <w:rFonts w:hint="default" w:ascii="Cambria Math" w:hAnsi="Cambria Math" w:eastAsia="Cambria Math"/>
                        </w:rPr>
                        <m:t>P</m:t>
                      </m:r>
                      <m:ctrlPr>
                        <w:rPr>
                          <w:rFonts w:hint="default" w:ascii="Cambria Math" w:hAnsi="Cambria Math" w:eastAsia="Cambria Math"/>
                          <w:i/>
                        </w:rPr>
                      </m:ctrlPr>
                    </m:e>
                    <m:sub>
                      <m:r>
                        <w:rPr>
                          <w:rFonts w:hint="default" w:ascii="Cambria Math" w:hAnsi="Cambria Math" w:eastAsia="Cambria Math"/>
                        </w:rPr>
                        <m:t>nc</m:t>
                      </m:r>
                      <m:ctrlPr>
                        <w:rPr>
                          <w:rFonts w:hint="default" w:ascii="Cambria Math" w:hAnsi="Cambria Math" w:eastAsia="Cambria Math"/>
                          <w:i/>
                        </w:rPr>
                      </m:ctrlPr>
                    </m:sub>
                  </m:sSub>
                  <m:r>
                    <w:rPr>
                      <w:rFonts w:hint="default" w:ascii="Cambria Math" w:hAnsi="Cambria Math" w:eastAsia="Cambria Math"/>
                    </w:rPr>
                    <m:t>-</m:t>
                  </m:r>
                  <m:ctrlPr>
                    <w:rPr>
                      <w:rFonts w:hint="default" w:ascii="Cambria Math" w:hAnsi="Cambria Math" w:eastAsia="Cambria Math"/>
                    </w:rPr>
                  </m:ctrlPr>
                </m:e>
              </m:func>
              <m:ctrlPr>
                <w:rPr>
                  <w:rFonts w:hint="default" w:ascii="Cambria Math" w:hAnsi="Cambria Math" w:eastAsia="Cambria Math"/>
                  <w:i/>
                </w:rPr>
              </m:ctrlPr>
            </m:e>
          </m:nary>
          <m:nary>
            <m:naryPr>
              <m:chr m:val="∑"/>
              <m:limLoc m:val="undOvr"/>
              <m:ctrlPr>
                <w:rPr>
                  <w:rFonts w:hint="default" w:ascii="Cambria Math" w:hAnsi="Cambria Math" w:eastAsia="Cambria Math"/>
                  <w:i/>
                </w:rPr>
              </m:ctrlPr>
            </m:naryPr>
            <m:sub>
              <m:r>
                <w:rPr>
                  <w:rFonts w:hint="default" w:ascii="Cambria Math" w:hAnsi="Cambria Math" w:eastAsia="Cambria Math"/>
                </w:rPr>
                <m:t>i=1</m:t>
              </m:r>
              <m:ctrlPr>
                <w:rPr>
                  <w:rFonts w:hint="default" w:ascii="Cambria Math" w:hAnsi="Cambria Math" w:eastAsia="Cambria Math"/>
                  <w:i/>
                </w:rPr>
              </m:ctrlPr>
            </m:sub>
            <m:sup>
              <m:r>
                <w:rPr>
                  <w:rFonts w:hint="default" w:ascii="Cambria Math" w:hAnsi="Cambria Math" w:eastAsia="Cambria Math"/>
                </w:rPr>
                <m:t>N</m:t>
              </m:r>
              <m:ctrlPr>
                <w:rPr>
                  <w:rFonts w:hint="default" w:ascii="Cambria Math" w:hAnsi="Cambria Math" w:eastAsia="Cambria Math"/>
                  <w:i/>
                </w:rPr>
              </m:ctrlPr>
            </m:sup>
            <m:e>
              <m:sSub>
                <m:sSubPr>
                  <m:ctrlPr>
                    <w:rPr>
                      <w:rFonts w:hint="default" w:ascii="Cambria Math" w:hAnsi="Cambria Math" w:eastAsia="Cambria Math"/>
                      <w:i/>
                    </w:rPr>
                  </m:ctrlPr>
                </m:sSubPr>
                <m:e>
                  <m:r>
                    <w:rPr>
                      <w:rFonts w:hint="default" w:ascii="Cambria Math" w:hAnsi="Cambria Math" w:eastAsia="Cambria Math"/>
                    </w:rPr>
                    <m:t>γ</m:t>
                  </m:r>
                  <m:ctrlPr>
                    <w:rPr>
                      <w:rFonts w:hint="default" w:ascii="Cambria Math" w:hAnsi="Cambria Math" w:eastAsia="Cambria Math"/>
                      <w:i/>
                    </w:rPr>
                  </m:ctrlPr>
                </m:e>
                <m:sub>
                  <m:r>
                    <w:rPr>
                      <w:rFonts w:hint="default" w:ascii="Cambria Math" w:hAnsi="Cambria Math" w:eastAsia="Cambria Math"/>
                    </w:rPr>
                    <m:t>i</m:t>
                  </m:r>
                  <m:ctrlPr>
                    <w:rPr>
                      <w:rFonts w:hint="default" w:ascii="Cambria Math" w:hAnsi="Cambria Math" w:eastAsia="Cambria Math"/>
                      <w:i/>
                    </w:rPr>
                  </m:ctrlPr>
                </m:sub>
              </m:sSub>
              <m:ctrlPr>
                <w:rPr>
                  <w:rFonts w:hint="default" w:ascii="Cambria Math" w:hAnsi="Cambria Math" w:eastAsia="Cambria Math"/>
                  <w:i/>
                </w:rPr>
              </m:ctrlPr>
            </m:e>
          </m:nary>
          <m:r>
            <w:rPr>
              <w:rFonts w:hint="default" w:ascii="Cambria Math" w:hAnsi="Cambria Math" w:eastAsia="Cambria Math"/>
            </w:rPr>
            <m:t xml:space="preserve"> for j=1,2,…,C                               </m:t>
          </m:r>
          <m:r>
            <w:rPr>
              <w:rFonts w:hint="eastAsia" w:ascii="Cambria Math" w:hAnsi="Cambria Math" w:eastAsia="宋体" w:cs="宋体"/>
            </w:rPr>
            <m:t>（</m:t>
          </m:r>
          <m:r>
            <w:rPr>
              <w:rFonts w:hint="default" w:ascii="Cambria Math" w:hAnsi="宋体" w:eastAsia="宋体" w:cs="宋体"/>
            </w:rPr>
            <m:t>1.12</m:t>
          </m:r>
          <m:r>
            <w:rPr>
              <w:rFonts w:hint="eastAsia" w:ascii="宋体" w:hAnsi="宋体" w:eastAsia="宋体" w:cs="宋体"/>
            </w:rPr>
            <m:t>）</m:t>
          </m:r>
        </m:oMath>
      </m:oMathPara>
    </w:p>
    <w:p>
      <m:oMathPara>
        <m:oMath>
          <m:sSub>
            <m:sSubPr>
              <m:ctrlPr>
                <w:rPr>
                  <w:rFonts w:hint="default" w:ascii="Cambria Math" w:hAnsi="Cambria Math" w:eastAsia="Cambria Math"/>
                  <w:i/>
                </w:rPr>
              </m:ctrlPr>
            </m:sSubPr>
            <m:e>
              <m:r>
                <w:rPr>
                  <w:rFonts w:hint="default" w:ascii="Cambria Math" w:hAnsi="Cambria Math" w:eastAsia="Cambria Math"/>
                </w:rPr>
                <m:t>γ</m:t>
              </m:r>
              <m:ctrlPr>
                <w:rPr>
                  <w:rFonts w:hint="default" w:ascii="Cambria Math" w:hAnsi="Cambria Math" w:eastAsia="Cambria Math"/>
                  <w:i/>
                </w:rPr>
              </m:ctrlPr>
            </m:e>
            <m:sub>
              <m:r>
                <w:rPr>
                  <w:rFonts w:hint="default" w:ascii="Cambria Math" w:hAnsi="Cambria Math" w:eastAsia="Cambria Math"/>
                </w:rPr>
                <m:t>i</m:t>
              </m:r>
              <m:ctrlPr>
                <w:rPr>
                  <w:rFonts w:hint="default" w:ascii="Cambria Math" w:hAnsi="Cambria Math" w:eastAsia="Cambria Math"/>
                  <w:i/>
                </w:rPr>
              </m:ctrlPr>
            </m:sub>
          </m:sSub>
          <m:r>
            <w:rPr>
              <w:rFonts w:hint="default" w:ascii="Cambria Math" w:hAnsi="Cambria Math" w:eastAsia="Cambria Math"/>
            </w:rPr>
            <m:t>=</m:t>
          </m:r>
          <m:f>
            <m:fPr>
              <m:ctrlPr>
                <w:rPr>
                  <w:rFonts w:hint="default" w:ascii="Cambria Math" w:hAnsi="Cambria Math" w:eastAsia="Cambria Math"/>
                  <w:i/>
                </w:rPr>
              </m:ctrlPr>
            </m:fPr>
            <m:num>
              <m:r>
                <w:rPr>
                  <w:rFonts w:hint="default" w:ascii="Cambria Math" w:hAnsi="Cambria Math" w:eastAsia="Cambria Math"/>
                </w:rPr>
                <m:t>1</m:t>
              </m:r>
              <m:ctrlPr>
                <w:rPr>
                  <w:rFonts w:hint="default" w:ascii="Cambria Math" w:hAnsi="Cambria Math" w:eastAsia="Cambria Math"/>
                  <w:i/>
                </w:rPr>
              </m:ctrlPr>
            </m:num>
            <m:den>
              <m:r>
                <w:rPr>
                  <w:rFonts w:hint="default" w:ascii="Cambria Math" w:hAnsi="Cambria Math" w:eastAsia="Cambria Math"/>
                </w:rPr>
                <m:t>C</m:t>
              </m:r>
              <m:ctrlPr>
                <w:rPr>
                  <w:rFonts w:hint="default" w:ascii="Cambria Math" w:hAnsi="Cambria Math" w:eastAsia="Cambria Math"/>
                  <w:i/>
                </w:rPr>
              </m:ctrlPr>
            </m:den>
          </m:f>
          <m:nary>
            <m:naryPr>
              <m:chr m:val="∑"/>
              <m:limLoc m:val="undOvr"/>
              <m:ctrlPr>
                <w:rPr>
                  <w:rFonts w:hint="default" w:ascii="Cambria Math" w:hAnsi="Cambria Math" w:eastAsia="Cambria Math"/>
                  <w:i/>
                </w:rPr>
              </m:ctrlPr>
            </m:naryPr>
            <m:sub>
              <m:r>
                <w:rPr>
                  <w:rFonts w:hint="default" w:ascii="Cambria Math" w:hAnsi="Cambria Math" w:eastAsia="Cambria Math"/>
                </w:rPr>
                <m:t>j=1</m:t>
              </m:r>
              <m:ctrlPr>
                <w:rPr>
                  <w:rFonts w:hint="default" w:ascii="Cambria Math" w:hAnsi="Cambria Math" w:eastAsia="Cambria Math"/>
                  <w:i/>
                </w:rPr>
              </m:ctrlPr>
            </m:sub>
            <m:sup>
              <m:r>
                <w:rPr>
                  <w:rFonts w:hint="default" w:ascii="Cambria Math" w:hAnsi="Cambria Math" w:eastAsia="Cambria Math"/>
                </w:rPr>
                <m:t>C</m:t>
              </m:r>
              <m:ctrlPr>
                <w:rPr>
                  <w:rFonts w:hint="default" w:ascii="Cambria Math" w:hAnsi="Cambria Math" w:eastAsia="Cambria Math"/>
                  <w:i/>
                </w:rPr>
              </m:ctrlPr>
            </m:sup>
            <m:e>
              <m:func>
                <m:funcPr>
                  <m:ctrlPr>
                    <w:rPr>
                      <w:rFonts w:hint="default" w:ascii="Cambria Math" w:hAnsi="Cambria Math" w:eastAsia="Cambria Math"/>
                    </w:rPr>
                  </m:ctrlPr>
                </m:funcPr>
                <m:fName>
                  <m:r>
                    <m:rPr>
                      <m:sty m:val="p"/>
                    </m:rPr>
                    <w:rPr>
                      <w:rFonts w:hint="default" w:ascii="Cambria Math" w:hAnsi="Cambria Math" w:eastAsia="Cambria Math"/>
                    </w:rPr>
                    <m:t>In</m:t>
                  </m:r>
                  <m:ctrlPr>
                    <w:rPr>
                      <w:rFonts w:hint="default" w:ascii="Cambria Math" w:hAnsi="Cambria Math" w:eastAsia="Cambria Math"/>
                    </w:rPr>
                  </m:ctrlPr>
                </m:fName>
                <m:e>
                  <m:sSub>
                    <m:sSubPr>
                      <m:ctrlPr>
                        <w:rPr>
                          <w:rFonts w:hint="default" w:ascii="Cambria Math" w:hAnsi="Cambria Math" w:eastAsia="Cambria Math"/>
                          <w:i/>
                        </w:rPr>
                      </m:ctrlPr>
                    </m:sSubPr>
                    <m:e>
                      <m:r>
                        <w:rPr>
                          <w:rFonts w:hint="default" w:ascii="Cambria Math" w:hAnsi="Cambria Math" w:eastAsia="Cambria Math"/>
                        </w:rPr>
                        <m:t>P</m:t>
                      </m:r>
                      <m:ctrlPr>
                        <w:rPr>
                          <w:rFonts w:hint="default" w:ascii="Cambria Math" w:hAnsi="Cambria Math" w:eastAsia="Cambria Math"/>
                          <w:i/>
                        </w:rPr>
                      </m:ctrlPr>
                    </m:e>
                    <m:sub>
                      <m:r>
                        <w:rPr>
                          <w:rFonts w:hint="default" w:ascii="Cambria Math" w:hAnsi="Cambria Math" w:eastAsia="Cambria Math"/>
                        </w:rPr>
                        <m:t>nc</m:t>
                      </m:r>
                      <m:ctrlPr>
                        <w:rPr>
                          <w:rFonts w:hint="default" w:ascii="Cambria Math" w:hAnsi="Cambria Math" w:eastAsia="Cambria Math"/>
                          <w:i/>
                        </w:rPr>
                      </m:ctrlPr>
                    </m:sub>
                  </m:sSub>
                  <m:r>
                    <w:rPr>
                      <w:rFonts w:hint="default" w:ascii="Cambria Math" w:hAnsi="Cambria Math" w:eastAsia="Cambria Math"/>
                    </w:rPr>
                    <m:t>-</m:t>
                  </m:r>
                  <m:ctrlPr>
                    <w:rPr>
                      <w:rFonts w:hint="default" w:ascii="Cambria Math" w:hAnsi="Cambria Math" w:eastAsia="Cambria Math"/>
                    </w:rPr>
                  </m:ctrlPr>
                </m:e>
              </m:func>
              <m:ctrlPr>
                <w:rPr>
                  <w:rFonts w:hint="default" w:ascii="Cambria Math" w:hAnsi="Cambria Math" w:eastAsia="Cambria Math"/>
                  <w:i/>
                </w:rPr>
              </m:ctrlPr>
            </m:e>
          </m:nary>
          <m:nary>
            <m:naryPr>
              <m:chr m:val="∑"/>
              <m:limLoc m:val="undOvr"/>
              <m:ctrlPr>
                <w:rPr>
                  <w:rFonts w:hint="default" w:ascii="Cambria Math" w:hAnsi="Cambria Math" w:eastAsia="Cambria Math"/>
                  <w:i/>
                </w:rPr>
              </m:ctrlPr>
            </m:naryPr>
            <m:sub>
              <m:r>
                <w:rPr>
                  <w:rFonts w:hint="default" w:ascii="Cambria Math" w:hAnsi="Cambria Math" w:eastAsia="Cambria Math"/>
                </w:rPr>
                <m:t>j=1</m:t>
              </m:r>
              <m:ctrlPr>
                <w:rPr>
                  <w:rFonts w:hint="default" w:ascii="Cambria Math" w:hAnsi="Cambria Math" w:eastAsia="Cambria Math"/>
                  <w:i/>
                </w:rPr>
              </m:ctrlPr>
            </m:sub>
            <m:sup>
              <m:r>
                <w:rPr>
                  <w:rFonts w:hint="default" w:ascii="Cambria Math" w:hAnsi="Cambria Math" w:eastAsia="Cambria Math"/>
                </w:rPr>
                <m:t>c</m:t>
              </m:r>
              <m:ctrlPr>
                <w:rPr>
                  <w:rFonts w:hint="default" w:ascii="Cambria Math" w:hAnsi="Cambria Math" w:eastAsia="Cambria Math"/>
                  <w:i/>
                </w:rPr>
              </m:ctrlPr>
            </m:sup>
            <m:e>
              <m:sSub>
                <m:sSubPr>
                  <m:ctrlPr>
                    <w:rPr>
                      <w:rFonts w:hint="default" w:ascii="Cambria Math" w:hAnsi="Cambria Math" w:eastAsia="Cambria Math"/>
                      <w:i/>
                    </w:rPr>
                  </m:ctrlPr>
                </m:sSubPr>
                <m:e>
                  <m:r>
                    <w:rPr>
                      <w:rFonts w:hint="default" w:ascii="Cambria Math" w:hAnsi="Cambria Math" w:eastAsia="Cambria Math"/>
                    </w:rPr>
                    <m:t>α</m:t>
                  </m:r>
                  <m:ctrlPr>
                    <w:rPr>
                      <w:rFonts w:hint="default" w:ascii="Cambria Math" w:hAnsi="Cambria Math" w:eastAsia="Cambria Math"/>
                      <w:i/>
                    </w:rPr>
                  </m:ctrlPr>
                </m:e>
                <m:sub>
                  <m:r>
                    <w:rPr>
                      <w:rFonts w:hint="default" w:ascii="Cambria Math" w:hAnsi="Cambria Math" w:eastAsia="Cambria Math"/>
                    </w:rPr>
                    <m:t>c</m:t>
                  </m:r>
                  <m:ctrlPr>
                    <w:rPr>
                      <w:rFonts w:hint="default" w:ascii="Cambria Math" w:hAnsi="Cambria Math" w:eastAsia="Cambria Math"/>
                      <w:i/>
                    </w:rPr>
                  </m:ctrlPr>
                </m:sub>
              </m:sSub>
              <m:ctrlPr>
                <w:rPr>
                  <w:rFonts w:hint="default" w:ascii="Cambria Math" w:hAnsi="Cambria Math" w:eastAsia="Cambria Math"/>
                  <w:i/>
                </w:rPr>
              </m:ctrlPr>
            </m:e>
          </m:nary>
          <m:r>
            <w:rPr>
              <w:rFonts w:hint="default" w:ascii="Cambria Math" w:hAnsi="Cambria Math" w:eastAsia="Cambria Math"/>
            </w:rPr>
            <m:t xml:space="preserve"> for n=1,2,…,N.                          </m:t>
          </m:r>
          <m:r>
            <w:rPr>
              <w:rFonts w:hint="eastAsia" w:ascii="宋体" w:hAnsi="宋体" w:eastAsia="宋体" w:cs="宋体"/>
            </w:rPr>
            <m:t>（</m:t>
          </m:r>
          <m:r>
            <w:rPr>
              <w:rFonts w:hint="default" w:ascii="Cambria Math" w:hAnsi="宋体" w:eastAsia="宋体" w:cs="宋体"/>
            </w:rPr>
            <m:t>1.13</m:t>
          </m:r>
          <m:r>
            <w:rPr>
              <w:rFonts w:hint="eastAsia" w:ascii="宋体" w:hAnsi="宋体" w:eastAsia="宋体" w:cs="宋体"/>
            </w:rPr>
            <m:t>）</m:t>
          </m:r>
          <m:r>
            <w:rPr>
              <w:rFonts w:hint="default" w:ascii="Cambria Math" w:hAnsi="Cambria Math" w:eastAsia="Cambria Math"/>
            </w:rPr>
            <m:t xml:space="preserve"> </m:t>
          </m:r>
        </m:oMath>
      </m:oMathPara>
    </w:p>
    <w:p>
      <w:pPr>
        <w:spacing w:line="480" w:lineRule="exact"/>
        <w:ind w:firstLine="480" w:firstLineChars="200"/>
        <w:rPr>
          <w:sz w:val="24"/>
        </w:rPr>
      </w:pPr>
      <w:r>
        <w:rPr>
          <w:rFonts w:hint="eastAsia"/>
          <w:sz w:val="24"/>
        </w:rPr>
        <w:t>对于上述两式，如若加上一个线性限制条件，如假设</w:t>
      </w:r>
      <m:oMath>
        <m:sSub>
          <m:sSubPr>
            <m:ctrlPr>
              <w:rPr>
                <w:rFonts w:hint="default" w:ascii="Cambria Math" w:hAnsi="Cambria Math" w:eastAsia="Cambria Math"/>
                <w:sz w:val="24"/>
              </w:rPr>
            </m:ctrlPr>
          </m:sSubPr>
          <m:e>
            <m:r>
              <w:rPr>
                <w:rFonts w:hint="default" w:ascii="Cambria Math" w:hAnsi="Cambria Math" w:eastAsia="Cambria Math"/>
                <w:sz w:val="24"/>
              </w:rPr>
              <m:t>α</m:t>
            </m:r>
            <m:ctrlPr>
              <w:rPr>
                <w:rFonts w:hint="default" w:ascii="Cambria Math" w:hAnsi="Cambria Math" w:eastAsia="Cambria Math"/>
                <w:sz w:val="24"/>
              </w:rPr>
            </m:ctrlPr>
          </m:e>
          <m:sub>
            <m:r>
              <m:rPr>
                <m:sty m:val="p"/>
              </m:rPr>
              <w:rPr>
                <w:rFonts w:hint="default" w:ascii="Cambria Math" w:hAnsi="Cambria Math" w:eastAsia="Cambria Math"/>
                <w:sz w:val="24"/>
              </w:rPr>
              <m:t>1</m:t>
            </m:r>
            <m:ctrlPr>
              <w:rPr>
                <w:rFonts w:hint="default" w:ascii="Cambria Math" w:hAnsi="Cambria Math" w:eastAsia="Cambria Math"/>
                <w:sz w:val="24"/>
              </w:rPr>
            </m:ctrlPr>
          </m:sub>
        </m:sSub>
        <m:r>
          <m:rPr>
            <m:sty m:val="p"/>
          </m:rPr>
          <w:rPr>
            <w:rFonts w:hint="default" w:ascii="Cambria Math" w:hAnsi="Cambria Math" w:eastAsia="Cambria Math"/>
            <w:sz w:val="24"/>
          </w:rPr>
          <m:t>=0</m:t>
        </m:r>
      </m:oMath>
      <w:r>
        <w:rPr>
          <w:sz w:val="24"/>
        </w:rPr>
        <w:t>，</w:t>
      </w:r>
      <w:r>
        <w:rPr>
          <w:rFonts w:hint="eastAsia"/>
          <w:sz w:val="24"/>
        </w:rPr>
        <w:t>那么即可得解，</w:t>
      </w:r>
      <w:r>
        <w:rPr>
          <w:sz w:val="24"/>
        </w:rPr>
        <w:t>对于每个被调查国家，即可有下式解答：</w:t>
      </w:r>
    </w:p>
    <w:p>
      <m:oMathPara>
        <m:oMath>
          <m:sSub>
            <m:sSubPr>
              <m:ctrlPr>
                <w:rPr>
                  <w:rFonts w:hint="default" w:ascii="Cambria Math" w:hAnsi="Cambria Math" w:eastAsia="Cambria Math"/>
                  <w:i/>
                </w:rPr>
              </m:ctrlPr>
            </m:sSubPr>
            <m:e>
              <m:r>
                <w:rPr>
                  <w:rFonts w:hint="default" w:ascii="Cambria Math" w:hAnsi="Cambria Math" w:eastAsia="Cambria Math"/>
                </w:rPr>
                <m:t>α</m:t>
              </m:r>
              <m:ctrlPr>
                <w:rPr>
                  <w:rFonts w:hint="default" w:ascii="Cambria Math" w:hAnsi="Cambria Math" w:eastAsia="Cambria Math"/>
                  <w:i/>
                </w:rPr>
              </m:ctrlPr>
            </m:e>
            <m:sub>
              <m:r>
                <w:rPr>
                  <w:rFonts w:hint="default" w:ascii="Cambria Math" w:hAnsi="Cambria Math" w:eastAsia="Cambria Math"/>
                </w:rPr>
                <m:t>c</m:t>
              </m:r>
              <m:ctrlPr>
                <w:rPr>
                  <w:rFonts w:hint="default" w:ascii="Cambria Math" w:hAnsi="Cambria Math" w:eastAsia="Cambria Math"/>
                  <w:i/>
                </w:rPr>
              </m:ctrlPr>
            </m:sub>
          </m:sSub>
          <m:r>
            <w:rPr>
              <w:rFonts w:hint="default" w:ascii="Cambria Math" w:hAnsi="Cambria Math" w:eastAsia="Cambria Math"/>
            </w:rPr>
            <m:t>=</m:t>
          </m:r>
          <m:f>
            <m:fPr>
              <m:ctrlPr>
                <w:rPr>
                  <w:rFonts w:hint="default" w:ascii="Cambria Math" w:hAnsi="Cambria Math" w:eastAsia="Cambria Math"/>
                  <w:i/>
                </w:rPr>
              </m:ctrlPr>
            </m:fPr>
            <m:num>
              <m:r>
                <w:rPr>
                  <w:rFonts w:hint="default" w:ascii="Cambria Math" w:hAnsi="Cambria Math" w:eastAsia="Cambria Math"/>
                </w:rPr>
                <m:t>1</m:t>
              </m:r>
              <m:ctrlPr>
                <w:rPr>
                  <w:rFonts w:hint="default" w:ascii="Cambria Math" w:hAnsi="Cambria Math" w:eastAsia="Cambria Math"/>
                  <w:i/>
                </w:rPr>
              </m:ctrlPr>
            </m:num>
            <m:den>
              <m:r>
                <w:rPr>
                  <w:rFonts w:hint="default" w:ascii="Cambria Math" w:hAnsi="Cambria Math" w:eastAsia="Cambria Math"/>
                </w:rPr>
                <m:t>N</m:t>
              </m:r>
              <m:ctrlPr>
                <w:rPr>
                  <w:rFonts w:hint="default" w:ascii="Cambria Math" w:hAnsi="Cambria Math" w:eastAsia="Cambria Math"/>
                  <w:i/>
                </w:rPr>
              </m:ctrlPr>
            </m:den>
          </m:f>
          <m:nary>
            <m:naryPr>
              <m:chr m:val="∑"/>
              <m:limLoc m:val="undOvr"/>
              <m:ctrlPr>
                <w:rPr>
                  <w:rFonts w:hint="default" w:ascii="Cambria Math" w:hAnsi="Cambria Math" w:eastAsia="Cambria Math"/>
                  <w:i/>
                </w:rPr>
              </m:ctrlPr>
            </m:naryPr>
            <m:sub>
              <m:r>
                <w:rPr>
                  <w:rFonts w:hint="default" w:ascii="Cambria Math" w:hAnsi="Cambria Math" w:eastAsia="Cambria Math"/>
                </w:rPr>
                <m:t>j=1</m:t>
              </m:r>
              <m:ctrlPr>
                <w:rPr>
                  <w:rFonts w:hint="default" w:ascii="Cambria Math" w:hAnsi="Cambria Math" w:eastAsia="Cambria Math"/>
                  <w:i/>
                </w:rPr>
              </m:ctrlPr>
            </m:sub>
            <m:sup>
              <m:r>
                <w:rPr>
                  <w:rFonts w:hint="default" w:ascii="Cambria Math" w:hAnsi="Cambria Math" w:eastAsia="Cambria Math"/>
                </w:rPr>
                <m:t>N</m:t>
              </m:r>
              <m:ctrlPr>
                <w:rPr>
                  <w:rFonts w:hint="default" w:ascii="Cambria Math" w:hAnsi="Cambria Math" w:eastAsia="Cambria Math"/>
                  <w:i/>
                </w:rPr>
              </m:ctrlPr>
            </m:sup>
            <m:e>
              <m:d>
                <m:dPr>
                  <m:begChr m:val="["/>
                  <m:endChr m:val="]"/>
                  <m:ctrlPr>
                    <w:rPr>
                      <w:rFonts w:hint="default" w:ascii="Cambria Math" w:hAnsi="Cambria Math" w:eastAsia="Cambria Math"/>
                    </w:rPr>
                  </m:ctrlPr>
                </m:dPr>
                <m:e>
                  <m:func>
                    <m:funcPr>
                      <m:ctrlPr>
                        <w:rPr>
                          <w:rFonts w:hint="default" w:ascii="Cambria Math" w:hAnsi="Cambria Math" w:eastAsia="Cambria Math"/>
                        </w:rPr>
                      </m:ctrlPr>
                    </m:funcPr>
                    <m:fName>
                      <m:r>
                        <m:rPr>
                          <m:sty m:val="p"/>
                        </m:rPr>
                        <w:rPr>
                          <w:rFonts w:hint="default" w:ascii="Cambria Math" w:hAnsi="Cambria Math" w:eastAsia="Cambria Math"/>
                        </w:rPr>
                        <m:t>In</m:t>
                      </m:r>
                      <m:ctrlPr>
                        <w:rPr>
                          <w:rFonts w:hint="default" w:ascii="Cambria Math" w:hAnsi="Cambria Math" w:eastAsia="Cambria Math"/>
                        </w:rPr>
                      </m:ctrlPr>
                    </m:fName>
                    <m:e>
                      <m:sSub>
                        <m:sSubPr>
                          <m:ctrlPr>
                            <w:rPr>
                              <w:rFonts w:hint="default" w:ascii="Cambria Math" w:hAnsi="Cambria Math" w:eastAsia="Cambria Math"/>
                              <w:i/>
                            </w:rPr>
                          </m:ctrlPr>
                        </m:sSubPr>
                        <m:e>
                          <m:r>
                            <w:rPr>
                              <w:rFonts w:hint="default" w:ascii="Cambria Math" w:hAnsi="Cambria Math" w:eastAsia="Cambria Math"/>
                            </w:rPr>
                            <m:t>P</m:t>
                          </m:r>
                          <m:ctrlPr>
                            <w:rPr>
                              <w:rFonts w:hint="default" w:ascii="Cambria Math" w:hAnsi="Cambria Math" w:eastAsia="Cambria Math"/>
                              <w:i/>
                            </w:rPr>
                          </m:ctrlPr>
                        </m:e>
                        <m:sub>
                          <m:r>
                            <w:rPr>
                              <w:rFonts w:hint="default" w:ascii="Cambria Math" w:hAnsi="Cambria Math" w:eastAsia="Cambria Math"/>
                            </w:rPr>
                            <m:t>nj</m:t>
                          </m:r>
                          <m:ctrlPr>
                            <w:rPr>
                              <w:rFonts w:hint="default" w:ascii="Cambria Math" w:hAnsi="Cambria Math" w:eastAsia="Cambria Math"/>
                              <w:i/>
                            </w:rPr>
                          </m:ctrlPr>
                        </m:sub>
                      </m:sSub>
                      <m:r>
                        <w:rPr>
                          <w:rFonts w:hint="default" w:ascii="Cambria Math" w:hAnsi="Cambria Math" w:eastAsia="Cambria Math"/>
                        </w:rPr>
                        <m:t>-</m:t>
                      </m:r>
                      <m:func>
                        <m:funcPr>
                          <m:ctrlPr>
                            <w:rPr>
                              <w:rFonts w:hint="default" w:ascii="Cambria Math" w:hAnsi="Cambria Math" w:eastAsia="Cambria Math"/>
                            </w:rPr>
                          </m:ctrlPr>
                        </m:funcPr>
                        <m:fName>
                          <m:r>
                            <m:rPr>
                              <m:sty m:val="p"/>
                            </m:rPr>
                            <w:rPr>
                              <w:rFonts w:hint="default" w:ascii="Cambria Math" w:hAnsi="Cambria Math" w:eastAsia="Cambria Math"/>
                            </w:rPr>
                            <m:t>In</m:t>
                          </m:r>
                          <m:ctrlPr>
                            <w:rPr>
                              <w:rFonts w:hint="default" w:ascii="Cambria Math" w:hAnsi="Cambria Math" w:eastAsia="Cambria Math"/>
                            </w:rPr>
                          </m:ctrlPr>
                        </m:fName>
                        <m:e>
                          <m:sSub>
                            <m:sSubPr>
                              <m:ctrlPr>
                                <w:rPr>
                                  <w:rFonts w:hint="default" w:ascii="Cambria Math" w:hAnsi="Cambria Math" w:eastAsia="Cambria Math"/>
                                  <w:i/>
                                </w:rPr>
                              </m:ctrlPr>
                            </m:sSubPr>
                            <m:e>
                              <m:r>
                                <w:rPr>
                                  <w:rFonts w:hint="default" w:ascii="Cambria Math" w:hAnsi="Cambria Math" w:eastAsia="Cambria Math"/>
                                </w:rPr>
                                <m:t>P</m:t>
                              </m:r>
                              <m:ctrlPr>
                                <w:rPr>
                                  <w:rFonts w:hint="default" w:ascii="Cambria Math" w:hAnsi="Cambria Math" w:eastAsia="Cambria Math"/>
                                  <w:i/>
                                </w:rPr>
                              </m:ctrlPr>
                            </m:e>
                            <m:sub>
                              <m:r>
                                <w:rPr>
                                  <w:rFonts w:hint="default" w:ascii="Cambria Math" w:hAnsi="Cambria Math" w:eastAsia="Cambria Math"/>
                                </w:rPr>
                                <m:t>n1</m:t>
                              </m:r>
                              <m:ctrlPr>
                                <w:rPr>
                                  <w:rFonts w:hint="default" w:ascii="Cambria Math" w:hAnsi="Cambria Math" w:eastAsia="Cambria Math"/>
                                  <w:i/>
                                </w:rPr>
                              </m:ctrlPr>
                            </m:sub>
                          </m:sSub>
                          <m:ctrlPr>
                            <w:rPr>
                              <w:rFonts w:hint="default" w:ascii="Cambria Math" w:hAnsi="Cambria Math" w:eastAsia="Cambria Math"/>
                            </w:rPr>
                          </m:ctrlPr>
                        </m:e>
                      </m:func>
                      <m:ctrlPr>
                        <w:rPr>
                          <w:rFonts w:hint="default" w:ascii="Cambria Math" w:hAnsi="Cambria Math" w:eastAsia="Cambria Math"/>
                        </w:rPr>
                      </m:ctrlPr>
                    </m:e>
                  </m:func>
                  <m:ctrlPr>
                    <w:rPr>
                      <w:rFonts w:hint="default" w:ascii="Cambria Math" w:hAnsi="Cambria Math" w:eastAsia="Cambria Math"/>
                    </w:rPr>
                  </m:ctrlPr>
                </m:e>
              </m:d>
              <m:r>
                <w:rPr>
                  <w:rFonts w:hint="default" w:ascii="Cambria Math" w:hAnsi="宋体" w:eastAsia="宋体" w:cs="宋体"/>
                </w:rPr>
                <m:t xml:space="preserve"> </m:t>
              </m:r>
              <m:r>
                <w:rPr>
                  <w:rFonts w:hint="default" w:ascii="Cambria Math" w:hAnsi="Cambria Math" w:eastAsia="Cambria Math"/>
                </w:rPr>
                <m:t xml:space="preserve"> </m:t>
              </m:r>
              <m:ctrlPr>
                <w:rPr>
                  <w:rFonts w:hint="default" w:ascii="Cambria Math" w:hAnsi="Cambria Math" w:eastAsia="Cambria Math"/>
                  <w:i/>
                </w:rPr>
              </m:ctrlPr>
            </m:e>
          </m:nary>
          <m:r>
            <w:rPr>
              <w:rFonts w:hint="default" w:ascii="Cambria Math" w:hAnsi="Cambria Math" w:eastAsia="Cambria Math"/>
            </w:rPr>
            <m:t xml:space="preserve">                                           </m:t>
          </m:r>
          <m:r>
            <w:rPr>
              <w:rFonts w:hint="eastAsia" w:ascii="宋体" w:hAnsi="宋体" w:eastAsia="宋体" w:cs="宋体"/>
            </w:rPr>
            <m:t>（</m:t>
          </m:r>
          <m:r>
            <w:rPr>
              <w:rFonts w:hint="default" w:ascii="Cambria Math" w:hAnsi="宋体" w:eastAsia="宋体" w:cs="宋体"/>
            </w:rPr>
            <m:t>1.14</m:t>
          </m:r>
          <m:r>
            <w:rPr>
              <w:rFonts w:hint="eastAsia" w:ascii="宋体" w:hAnsi="宋体" w:eastAsia="宋体" w:cs="宋体"/>
            </w:rPr>
            <m:t>）</m:t>
          </m:r>
        </m:oMath>
      </m:oMathPara>
    </w:p>
    <w:p>
      <m:oMathPara>
        <m:oMath>
          <m:sSub>
            <m:sSubPr>
              <m:ctrlPr>
                <w:rPr>
                  <w:rFonts w:hint="default" w:ascii="Cambria Math" w:hAnsi="Cambria Math" w:eastAsia="Cambria Math"/>
                  <w:i/>
                </w:rPr>
              </m:ctrlPr>
            </m:sSubPr>
            <m:e>
              <m:r>
                <w:rPr>
                  <w:rFonts w:hint="default" w:ascii="Cambria Math" w:hAnsi="Cambria Math" w:eastAsia="Cambria Math"/>
                </w:rPr>
                <m:t>PPP</m:t>
              </m:r>
              <m:ctrlPr>
                <w:rPr>
                  <w:rFonts w:hint="default" w:ascii="Cambria Math" w:hAnsi="Cambria Math" w:eastAsia="Cambria Math"/>
                  <w:i/>
                </w:rPr>
              </m:ctrlPr>
            </m:e>
            <m:sub>
              <m:r>
                <w:rPr>
                  <w:rFonts w:hint="default" w:ascii="Cambria Math" w:hAnsi="Cambria Math" w:eastAsia="Cambria Math"/>
                </w:rPr>
                <m:t>j</m:t>
              </m:r>
              <m:ctrlPr>
                <w:rPr>
                  <w:rFonts w:hint="default" w:ascii="Cambria Math" w:hAnsi="Cambria Math" w:eastAsia="Cambria Math"/>
                  <w:i/>
                </w:rPr>
              </m:ctrlPr>
            </m:sub>
          </m:sSub>
          <m:r>
            <w:rPr>
              <w:rFonts w:hint="default" w:ascii="Cambria Math" w:hAnsi="Cambria Math" w:eastAsia="Cambria Math"/>
            </w:rPr>
            <m:t>=</m:t>
          </m:r>
          <m:r>
            <m:rPr>
              <m:sty m:val="p"/>
            </m:rPr>
            <w:rPr>
              <w:rFonts w:hint="default" w:ascii="Cambria Math" w:hAnsi="Cambria Math" w:eastAsia="Cambria Math"/>
            </w:rPr>
            <m:t>exp</m:t>
          </m:r>
          <m:d>
            <m:dPr>
              <m:ctrlPr>
                <w:rPr>
                  <w:rFonts w:hint="default" w:ascii="Cambria Math" w:hAnsi="Cambria Math" w:eastAsia="Cambria Math"/>
                </w:rPr>
              </m:ctrlPr>
            </m:dPr>
            <m:e>
              <m:acc>
                <m:accPr>
                  <m:ctrlPr>
                    <w:rPr>
                      <w:rFonts w:hint="default" w:ascii="Cambria Math" w:hAnsi="Cambria Math" w:eastAsia="Cambria Math"/>
                      <w:i/>
                    </w:rPr>
                  </m:ctrlPr>
                </m:accPr>
                <m:e>
                  <m:sSub>
                    <m:sSubPr>
                      <m:ctrlPr>
                        <w:rPr>
                          <w:rFonts w:hint="default" w:ascii="Cambria Math" w:hAnsi="Cambria Math" w:eastAsia="Cambria Math"/>
                          <w:i/>
                        </w:rPr>
                      </m:ctrlPr>
                    </m:sSubPr>
                    <m:e>
                      <m:r>
                        <w:rPr>
                          <w:rFonts w:hint="default" w:ascii="Cambria Math" w:hAnsi="Cambria Math" w:eastAsia="Cambria Math"/>
                        </w:rPr>
                        <m:t>α</m:t>
                      </m:r>
                      <m:ctrlPr>
                        <w:rPr>
                          <w:rFonts w:hint="default" w:ascii="Cambria Math" w:hAnsi="Cambria Math" w:eastAsia="Cambria Math"/>
                          <w:i/>
                        </w:rPr>
                      </m:ctrlPr>
                    </m:e>
                    <m:sub>
                      <m:r>
                        <w:rPr>
                          <w:rFonts w:hint="default" w:ascii="Cambria Math" w:hAnsi="Cambria Math" w:eastAsia="Cambria Math"/>
                        </w:rPr>
                        <m:t>j</m:t>
                      </m:r>
                      <m:ctrlPr>
                        <w:rPr>
                          <w:rFonts w:hint="default" w:ascii="Cambria Math" w:hAnsi="Cambria Math" w:eastAsia="Cambria Math"/>
                          <w:i/>
                        </w:rPr>
                      </m:ctrlPr>
                    </m:sub>
                  </m:sSub>
                  <m:ctrlPr>
                    <w:rPr>
                      <w:rFonts w:hint="default" w:ascii="Cambria Math" w:hAnsi="Cambria Math" w:eastAsia="Cambria Math"/>
                      <w:i/>
                    </w:rPr>
                  </m:ctrlPr>
                </m:e>
              </m:acc>
              <m:ctrlPr>
                <w:rPr>
                  <w:rFonts w:hint="default" w:ascii="Cambria Math" w:hAnsi="Cambria Math" w:eastAsia="Cambria Math"/>
                </w:rPr>
              </m:ctrlPr>
            </m:e>
          </m:d>
          <m:r>
            <w:rPr>
              <w:rFonts w:hint="default" w:ascii="Cambria Math" w:hAnsi="Cambria Math" w:eastAsia="Cambria Math"/>
            </w:rPr>
            <m:t>=</m:t>
          </m:r>
          <m:nary>
            <m:naryPr>
              <m:chr m:val="∏"/>
              <m:limLoc m:val="undOvr"/>
              <m:ctrlPr>
                <w:rPr>
                  <w:rFonts w:hint="default" w:ascii="Cambria Math" w:hAnsi="Cambria Math" w:eastAsia="Cambria Math"/>
                  <w:i/>
                </w:rPr>
              </m:ctrlPr>
            </m:naryPr>
            <m:sub>
              <m:r>
                <w:rPr>
                  <w:rFonts w:hint="default" w:ascii="Cambria Math" w:hAnsi="Cambria Math" w:eastAsia="Cambria Math"/>
                </w:rPr>
                <m:t>i=1</m:t>
              </m:r>
              <m:ctrlPr>
                <w:rPr>
                  <w:rFonts w:hint="default" w:ascii="Cambria Math" w:hAnsi="Cambria Math" w:eastAsia="Cambria Math"/>
                  <w:i/>
                </w:rPr>
              </m:ctrlPr>
            </m:sub>
            <m:sup>
              <m:r>
                <w:rPr>
                  <w:rFonts w:hint="default" w:ascii="Cambria Math" w:hAnsi="Cambria Math" w:eastAsia="Cambria Math"/>
                </w:rPr>
                <m:t>N</m:t>
              </m:r>
              <m:ctrlPr>
                <w:rPr>
                  <w:rFonts w:hint="default" w:ascii="Cambria Math" w:hAnsi="Cambria Math" w:eastAsia="Cambria Math"/>
                  <w:i/>
                </w:rPr>
              </m:ctrlPr>
            </m:sup>
            <m:e>
              <m:sSup>
                <m:sSupPr>
                  <m:ctrlPr>
                    <w:rPr>
                      <w:rFonts w:hint="default" w:ascii="Cambria Math" w:hAnsi="Cambria Math" w:eastAsia="Cambria Math"/>
                      <w:i/>
                    </w:rPr>
                  </m:ctrlPr>
                </m:sSupPr>
                <m:e>
                  <m:d>
                    <m:dPr>
                      <m:begChr m:val="["/>
                      <m:endChr m:val="]"/>
                      <m:ctrlPr>
                        <w:rPr>
                          <w:rFonts w:hint="default" w:ascii="Cambria Math" w:hAnsi="Cambria Math" w:eastAsia="Cambria Math"/>
                          <w:i/>
                        </w:rPr>
                      </m:ctrlPr>
                    </m:dPr>
                    <m:e>
                      <m:f>
                        <m:fPr>
                          <m:ctrlPr>
                            <w:rPr>
                              <w:rFonts w:hint="default" w:ascii="Cambria Math" w:hAnsi="Cambria Math" w:eastAsia="Cambria Math"/>
                              <w:i/>
                            </w:rPr>
                          </m:ctrlPr>
                        </m:fPr>
                        <m:num>
                          <m:sSub>
                            <m:sSubPr>
                              <m:ctrlPr>
                                <w:rPr>
                                  <w:rFonts w:hint="default" w:ascii="Cambria Math" w:hAnsi="Cambria Math" w:eastAsia="Cambria Math"/>
                                  <w:i/>
                                </w:rPr>
                              </m:ctrlPr>
                            </m:sSubPr>
                            <m:e>
                              <m:r>
                                <w:rPr>
                                  <w:rFonts w:hint="default" w:ascii="Cambria Math" w:hAnsi="Cambria Math" w:eastAsia="Cambria Math"/>
                                </w:rPr>
                                <m:t>P</m:t>
                              </m:r>
                              <m:ctrlPr>
                                <w:rPr>
                                  <w:rFonts w:hint="default" w:ascii="Cambria Math" w:hAnsi="Cambria Math" w:eastAsia="Cambria Math"/>
                                  <w:i/>
                                </w:rPr>
                              </m:ctrlPr>
                            </m:e>
                            <m:sub>
                              <m:r>
                                <w:rPr>
                                  <w:rFonts w:hint="default" w:ascii="Cambria Math" w:hAnsi="Cambria Math" w:eastAsia="Cambria Math"/>
                                </w:rPr>
                                <m:t>ij</m:t>
                              </m:r>
                              <m:ctrlPr>
                                <w:rPr>
                                  <w:rFonts w:hint="default" w:ascii="Cambria Math" w:hAnsi="Cambria Math" w:eastAsia="Cambria Math"/>
                                  <w:i/>
                                </w:rPr>
                              </m:ctrlPr>
                            </m:sub>
                          </m:sSub>
                          <m:ctrlPr>
                            <w:rPr>
                              <w:rFonts w:hint="default" w:ascii="Cambria Math" w:hAnsi="Cambria Math" w:eastAsia="Cambria Math"/>
                              <w:i/>
                            </w:rPr>
                          </m:ctrlPr>
                        </m:num>
                        <m:den>
                          <m:sSub>
                            <m:sSubPr>
                              <m:ctrlPr>
                                <w:rPr>
                                  <w:rFonts w:hint="default" w:ascii="Cambria Math" w:hAnsi="Cambria Math" w:eastAsia="Cambria Math"/>
                                  <w:i/>
                                </w:rPr>
                              </m:ctrlPr>
                            </m:sSubPr>
                            <m:e>
                              <m:r>
                                <w:rPr>
                                  <w:rFonts w:hint="default" w:ascii="Cambria Math" w:hAnsi="Cambria Math" w:eastAsia="Cambria Math"/>
                                </w:rPr>
                                <m:t>P</m:t>
                              </m:r>
                              <m:ctrlPr>
                                <w:rPr>
                                  <w:rFonts w:hint="default" w:ascii="Cambria Math" w:hAnsi="Cambria Math" w:eastAsia="Cambria Math"/>
                                  <w:i/>
                                </w:rPr>
                              </m:ctrlPr>
                            </m:e>
                            <m:sub>
                              <m:r>
                                <w:rPr>
                                  <w:rFonts w:hint="default" w:ascii="Cambria Math" w:hAnsi="Cambria Math" w:eastAsia="Cambria Math"/>
                                </w:rPr>
                                <m:t>i1</m:t>
                              </m:r>
                              <m:ctrlPr>
                                <w:rPr>
                                  <w:rFonts w:hint="default" w:ascii="Cambria Math" w:hAnsi="Cambria Math" w:eastAsia="Cambria Math"/>
                                  <w:i/>
                                </w:rPr>
                              </m:ctrlPr>
                            </m:sub>
                          </m:sSub>
                          <m:ctrlPr>
                            <w:rPr>
                              <w:rFonts w:hint="default" w:ascii="Cambria Math" w:hAnsi="Cambria Math" w:eastAsia="Cambria Math"/>
                              <w:i/>
                            </w:rPr>
                          </m:ctrlPr>
                        </m:den>
                      </m:f>
                      <m:ctrlPr>
                        <w:rPr>
                          <w:rFonts w:hint="default" w:ascii="Cambria Math" w:hAnsi="Cambria Math" w:eastAsia="Cambria Math"/>
                          <w:i/>
                        </w:rPr>
                      </m:ctrlPr>
                    </m:e>
                  </m:d>
                  <m:ctrlPr>
                    <w:rPr>
                      <w:rFonts w:hint="default" w:ascii="Cambria Math" w:hAnsi="Cambria Math" w:eastAsia="Cambria Math"/>
                      <w:i/>
                    </w:rPr>
                  </m:ctrlPr>
                </m:e>
                <m:sup>
                  <m:f>
                    <m:fPr>
                      <m:ctrlPr>
                        <w:rPr>
                          <w:rFonts w:hint="default" w:ascii="Cambria Math" w:hAnsi="Cambria Math" w:eastAsia="Cambria Math"/>
                          <w:i/>
                        </w:rPr>
                      </m:ctrlPr>
                    </m:fPr>
                    <m:num>
                      <m:r>
                        <w:rPr>
                          <w:rFonts w:hint="default" w:ascii="Cambria Math" w:hAnsi="Cambria Math" w:eastAsia="Cambria Math"/>
                        </w:rPr>
                        <m:t>1</m:t>
                      </m:r>
                      <m:ctrlPr>
                        <w:rPr>
                          <w:rFonts w:hint="default" w:ascii="Cambria Math" w:hAnsi="Cambria Math" w:eastAsia="Cambria Math"/>
                          <w:i/>
                        </w:rPr>
                      </m:ctrlPr>
                    </m:num>
                    <m:den>
                      <m:r>
                        <w:rPr>
                          <w:rFonts w:hint="default" w:ascii="Cambria Math" w:hAnsi="Cambria Math" w:eastAsia="Cambria Math"/>
                        </w:rPr>
                        <m:t>N</m:t>
                      </m:r>
                      <m:ctrlPr>
                        <w:rPr>
                          <w:rFonts w:hint="default" w:ascii="Cambria Math" w:hAnsi="Cambria Math" w:eastAsia="Cambria Math"/>
                          <w:i/>
                        </w:rPr>
                      </m:ctrlPr>
                    </m:den>
                  </m:f>
                  <m:ctrlPr>
                    <w:rPr>
                      <w:rFonts w:hint="default" w:ascii="Cambria Math" w:hAnsi="Cambria Math" w:eastAsia="Cambria Math"/>
                      <w:i/>
                    </w:rPr>
                  </m:ctrlPr>
                </m:sup>
              </m:sSup>
              <m:ctrlPr>
                <w:rPr>
                  <w:rFonts w:hint="default" w:ascii="Cambria Math" w:hAnsi="Cambria Math" w:eastAsia="Cambria Math"/>
                  <w:i/>
                </w:rPr>
              </m:ctrlPr>
            </m:e>
          </m:nary>
          <m:r>
            <w:rPr>
              <w:rFonts w:hint="default" w:ascii="Cambria Math" w:hAnsi="Cambria Math" w:eastAsia="Cambria Math"/>
            </w:rPr>
            <m:t xml:space="preserve">                                           </m:t>
          </m:r>
          <m:r>
            <w:rPr>
              <w:rFonts w:hint="eastAsia" w:ascii="宋体" w:hAnsi="宋体" w:eastAsia="宋体" w:cs="宋体"/>
            </w:rPr>
            <m:t>（</m:t>
          </m:r>
          <m:r>
            <w:rPr>
              <w:rFonts w:hint="default" w:ascii="Cambria Math" w:hAnsi="宋体" w:eastAsia="宋体" w:cs="宋体"/>
            </w:rPr>
            <m:t>1.15</m:t>
          </m:r>
          <m:r>
            <w:rPr>
              <w:rFonts w:hint="eastAsia" w:ascii="宋体" w:hAnsi="宋体" w:eastAsia="宋体" w:cs="宋体"/>
            </w:rPr>
            <m:t>）</m:t>
          </m:r>
        </m:oMath>
      </m:oMathPara>
    </w:p>
    <w:p>
      <w:pPr>
        <w:spacing w:line="480" w:lineRule="exact"/>
        <w:ind w:firstLine="480" w:firstLineChars="200"/>
        <w:rPr>
          <w:sz w:val="24"/>
        </w:rPr>
      </w:pPr>
      <w:r>
        <w:rPr>
          <w:sz w:val="24"/>
        </w:rPr>
        <w:t>由此可得，</w:t>
      </w:r>
      <w:r>
        <w:rPr>
          <w:i/>
          <w:sz w:val="24"/>
        </w:rPr>
        <w:t>j</w:t>
      </w:r>
      <w:r>
        <w:rPr>
          <w:sz w:val="24"/>
        </w:rPr>
        <w:t>国与</w:t>
      </w:r>
      <w:r>
        <w:rPr>
          <w:i/>
          <w:sz w:val="24"/>
        </w:rPr>
        <w:t>k</w:t>
      </w:r>
      <w:r>
        <w:rPr>
          <w:sz w:val="24"/>
        </w:rPr>
        <w:t>国间的基本分类PPP指数计算公式为如下所示：</w:t>
      </w:r>
    </w:p>
    <w:p>
      <w:pPr>
        <w:rPr>
          <w:ins w:id="347" w:author="Lee Feng" w:date="2018-11-11T22:50:00Z"/>
        </w:rPr>
      </w:pPr>
      <m:oMathPara>
        <m:oMath>
          <m:sSub>
            <m:sSubPr>
              <m:ctrlPr>
                <w:rPr>
                  <w:rFonts w:hint="default" w:ascii="Cambria Math" w:hAnsi="Cambria Math" w:eastAsia="Cambria Math"/>
                  <w:i/>
                </w:rPr>
              </m:ctrlPr>
            </m:sSubPr>
            <m:e>
              <m:r>
                <w:rPr>
                  <w:rFonts w:hint="default" w:ascii="Cambria Math" w:hAnsi="Cambria Math" w:eastAsia="Cambria Math"/>
                </w:rPr>
                <m:t>PPP</m:t>
              </m:r>
              <m:ctrlPr>
                <w:rPr>
                  <w:rFonts w:hint="default" w:ascii="Cambria Math" w:hAnsi="Cambria Math" w:eastAsia="Cambria Math"/>
                  <w:i/>
                </w:rPr>
              </m:ctrlPr>
            </m:e>
            <m:sub>
              <m:r>
                <w:rPr>
                  <w:rFonts w:hint="default" w:ascii="Cambria Math" w:hAnsi="Cambria Math" w:eastAsia="Cambria Math"/>
                </w:rPr>
                <m:t>jk</m:t>
              </m:r>
              <m:ctrlPr>
                <w:rPr>
                  <w:rFonts w:hint="default" w:ascii="Cambria Math" w:hAnsi="Cambria Math" w:eastAsia="Cambria Math"/>
                  <w:i/>
                </w:rPr>
              </m:ctrlPr>
            </m:sub>
          </m:sSub>
          <m:r>
            <w:rPr>
              <w:rFonts w:hint="default" w:ascii="Cambria Math" w:hAnsi="Cambria Math" w:eastAsia="Cambria Math"/>
            </w:rPr>
            <m:t>=</m:t>
          </m:r>
          <m:f>
            <m:fPr>
              <m:ctrlPr>
                <w:rPr>
                  <w:rFonts w:hint="default" w:ascii="Cambria Math" w:hAnsi="Cambria Math" w:eastAsia="Cambria Math"/>
                  <w:i/>
                </w:rPr>
              </m:ctrlPr>
            </m:fPr>
            <m:num>
              <m:r>
                <m:rPr>
                  <m:sty m:val="p"/>
                </m:rPr>
                <w:rPr>
                  <w:rFonts w:hint="default" w:ascii="Cambria Math" w:hAnsi="Cambria Math" w:eastAsia="Cambria Math"/>
                </w:rPr>
                <m:t>exp</m:t>
              </m:r>
              <m:d>
                <m:dPr>
                  <m:ctrlPr>
                    <w:rPr>
                      <w:rFonts w:hint="default" w:ascii="Cambria Math" w:hAnsi="Cambria Math" w:eastAsia="Cambria Math"/>
                    </w:rPr>
                  </m:ctrlPr>
                </m:dPr>
                <m:e>
                  <m:acc>
                    <m:accPr>
                      <m:ctrlPr>
                        <w:rPr>
                          <w:rFonts w:hint="default" w:ascii="Cambria Math" w:hAnsi="Cambria Math" w:eastAsia="Cambria Math"/>
                          <w:i/>
                        </w:rPr>
                      </m:ctrlPr>
                    </m:accPr>
                    <m:e>
                      <m:sSub>
                        <m:sSubPr>
                          <m:ctrlPr>
                            <w:rPr>
                              <w:rFonts w:hint="default" w:ascii="Cambria Math" w:hAnsi="Cambria Math" w:eastAsia="Cambria Math"/>
                              <w:i/>
                            </w:rPr>
                          </m:ctrlPr>
                        </m:sSubPr>
                        <m:e>
                          <m:r>
                            <w:rPr>
                              <w:rFonts w:hint="default" w:ascii="Cambria Math" w:hAnsi="Cambria Math" w:eastAsia="Cambria Math"/>
                            </w:rPr>
                            <m:t>α</m:t>
                          </m:r>
                          <m:ctrlPr>
                            <w:rPr>
                              <w:rFonts w:hint="default" w:ascii="Cambria Math" w:hAnsi="Cambria Math" w:eastAsia="Cambria Math"/>
                              <w:i/>
                            </w:rPr>
                          </m:ctrlPr>
                        </m:e>
                        <m:sub>
                          <m:r>
                            <w:rPr>
                              <w:rFonts w:hint="default" w:ascii="Cambria Math" w:hAnsi="Cambria Math" w:eastAsia="Cambria Math"/>
                            </w:rPr>
                            <m:t>k</m:t>
                          </m:r>
                          <m:ctrlPr>
                            <w:rPr>
                              <w:rFonts w:hint="default" w:ascii="Cambria Math" w:hAnsi="Cambria Math" w:eastAsia="Cambria Math"/>
                              <w:i/>
                            </w:rPr>
                          </m:ctrlPr>
                        </m:sub>
                      </m:sSub>
                      <m:ctrlPr>
                        <w:rPr>
                          <w:rFonts w:hint="default" w:ascii="Cambria Math" w:hAnsi="Cambria Math" w:eastAsia="Cambria Math"/>
                          <w:i/>
                        </w:rPr>
                      </m:ctrlPr>
                    </m:e>
                  </m:acc>
                  <m:ctrlPr>
                    <w:rPr>
                      <w:rFonts w:hint="default" w:ascii="Cambria Math" w:hAnsi="Cambria Math" w:eastAsia="Cambria Math"/>
                    </w:rPr>
                  </m:ctrlPr>
                </m:e>
              </m:d>
              <m:ctrlPr>
                <w:rPr>
                  <w:rFonts w:hint="default" w:ascii="Cambria Math" w:hAnsi="Cambria Math" w:eastAsia="Cambria Math"/>
                  <w:i/>
                </w:rPr>
              </m:ctrlPr>
            </m:num>
            <m:den>
              <m:r>
                <m:rPr>
                  <m:sty m:val="p"/>
                </m:rPr>
                <w:rPr>
                  <w:rFonts w:hint="default" w:ascii="Cambria Math" w:hAnsi="Cambria Math" w:eastAsia="Cambria Math"/>
                </w:rPr>
                <m:t>exp</m:t>
              </m:r>
              <m:d>
                <m:dPr>
                  <m:ctrlPr>
                    <w:rPr>
                      <w:rFonts w:hint="default" w:ascii="Cambria Math" w:hAnsi="Cambria Math" w:eastAsia="Cambria Math"/>
                    </w:rPr>
                  </m:ctrlPr>
                </m:dPr>
                <m:e>
                  <m:acc>
                    <m:accPr>
                      <m:ctrlPr>
                        <w:rPr>
                          <w:rFonts w:hint="default" w:ascii="Cambria Math" w:hAnsi="Cambria Math" w:eastAsia="Cambria Math"/>
                          <w:i/>
                        </w:rPr>
                      </m:ctrlPr>
                    </m:accPr>
                    <m:e>
                      <m:sSub>
                        <m:sSubPr>
                          <m:ctrlPr>
                            <w:rPr>
                              <w:rFonts w:hint="default" w:ascii="Cambria Math" w:hAnsi="Cambria Math" w:eastAsia="Cambria Math"/>
                              <w:i/>
                            </w:rPr>
                          </m:ctrlPr>
                        </m:sSubPr>
                        <m:e>
                          <m:r>
                            <w:rPr>
                              <w:rFonts w:hint="default" w:ascii="Cambria Math" w:hAnsi="Cambria Math" w:eastAsia="Cambria Math"/>
                            </w:rPr>
                            <m:t>α</m:t>
                          </m:r>
                          <m:ctrlPr>
                            <w:rPr>
                              <w:rFonts w:hint="default" w:ascii="Cambria Math" w:hAnsi="Cambria Math" w:eastAsia="Cambria Math"/>
                              <w:i/>
                            </w:rPr>
                          </m:ctrlPr>
                        </m:e>
                        <m:sub>
                          <m:r>
                            <w:rPr>
                              <w:rFonts w:hint="default" w:ascii="Cambria Math" w:hAnsi="Cambria Math" w:eastAsia="Cambria Math"/>
                            </w:rPr>
                            <m:t>j</m:t>
                          </m:r>
                          <m:ctrlPr>
                            <w:rPr>
                              <w:rFonts w:hint="default" w:ascii="Cambria Math" w:hAnsi="Cambria Math" w:eastAsia="Cambria Math"/>
                              <w:i/>
                            </w:rPr>
                          </m:ctrlPr>
                        </m:sub>
                      </m:sSub>
                      <m:ctrlPr>
                        <w:rPr>
                          <w:rFonts w:hint="default" w:ascii="Cambria Math" w:hAnsi="Cambria Math" w:eastAsia="Cambria Math"/>
                          <w:i/>
                        </w:rPr>
                      </m:ctrlPr>
                    </m:e>
                  </m:acc>
                  <m:ctrlPr>
                    <w:rPr>
                      <w:rFonts w:hint="default" w:ascii="Cambria Math" w:hAnsi="Cambria Math" w:eastAsia="Cambria Math"/>
                    </w:rPr>
                  </m:ctrlPr>
                </m:e>
              </m:d>
              <m:ctrlPr>
                <w:rPr>
                  <w:rFonts w:hint="default" w:ascii="Cambria Math" w:hAnsi="Cambria Math" w:eastAsia="Cambria Math"/>
                  <w:i/>
                </w:rPr>
              </m:ctrlPr>
            </m:den>
          </m:f>
          <m:r>
            <m:rPr>
              <m:sty m:val="p"/>
            </m:rPr>
            <w:rPr>
              <w:rFonts w:hint="default" w:ascii="Cambria Math" w:hAnsi="Cambria Math"/>
            </w:rPr>
            <m:t>=</m:t>
          </m:r>
          <m:nary>
            <m:naryPr>
              <m:chr m:val="∏"/>
              <m:limLoc m:val="undOvr"/>
              <m:ctrlPr>
                <w:rPr>
                  <w:rFonts w:hint="default" w:ascii="Cambria Math" w:hAnsi="Cambria Math" w:eastAsia="Cambria Math"/>
                  <w:i/>
                </w:rPr>
              </m:ctrlPr>
            </m:naryPr>
            <m:sub>
              <m:r>
                <w:rPr>
                  <w:rFonts w:hint="default" w:ascii="Cambria Math" w:hAnsi="Cambria Math" w:eastAsia="Cambria Math"/>
                </w:rPr>
                <m:t>i=1</m:t>
              </m:r>
              <m:ctrlPr>
                <w:rPr>
                  <w:rFonts w:hint="default" w:ascii="Cambria Math" w:hAnsi="Cambria Math" w:eastAsia="Cambria Math"/>
                  <w:i/>
                </w:rPr>
              </m:ctrlPr>
            </m:sub>
            <m:sup>
              <m:r>
                <w:rPr>
                  <w:rFonts w:hint="default" w:ascii="Cambria Math" w:hAnsi="Cambria Math" w:eastAsia="Cambria Math"/>
                </w:rPr>
                <m:t>N</m:t>
              </m:r>
              <m:ctrlPr>
                <w:rPr>
                  <w:rFonts w:hint="default" w:ascii="Cambria Math" w:hAnsi="Cambria Math" w:eastAsia="Cambria Math"/>
                  <w:i/>
                </w:rPr>
              </m:ctrlPr>
            </m:sup>
            <m:e>
              <m:sSup>
                <m:sSupPr>
                  <m:ctrlPr>
                    <w:rPr>
                      <w:rFonts w:hint="default" w:ascii="Cambria Math" w:hAnsi="Cambria Math" w:eastAsia="Cambria Math"/>
                      <w:i/>
                    </w:rPr>
                  </m:ctrlPr>
                </m:sSupPr>
                <m:e>
                  <m:d>
                    <m:dPr>
                      <m:begChr m:val="["/>
                      <m:endChr m:val="]"/>
                      <m:ctrlPr>
                        <w:rPr>
                          <w:rFonts w:hint="default" w:ascii="Cambria Math" w:hAnsi="Cambria Math" w:eastAsia="Cambria Math"/>
                          <w:i/>
                        </w:rPr>
                      </m:ctrlPr>
                    </m:dPr>
                    <m:e>
                      <m:f>
                        <m:fPr>
                          <m:ctrlPr>
                            <w:rPr>
                              <w:rFonts w:hint="default" w:ascii="Cambria Math" w:hAnsi="Cambria Math" w:eastAsia="Cambria Math"/>
                              <w:i/>
                            </w:rPr>
                          </m:ctrlPr>
                        </m:fPr>
                        <m:num>
                          <m:sSub>
                            <m:sSubPr>
                              <m:ctrlPr>
                                <w:rPr>
                                  <w:rFonts w:hint="default" w:ascii="Cambria Math" w:hAnsi="Cambria Math" w:eastAsia="Cambria Math"/>
                                  <w:i/>
                                </w:rPr>
                              </m:ctrlPr>
                            </m:sSubPr>
                            <m:e>
                              <m:r>
                                <w:rPr>
                                  <w:rFonts w:hint="default" w:ascii="Cambria Math" w:hAnsi="Cambria Math" w:eastAsia="Cambria Math"/>
                                </w:rPr>
                                <m:t>P</m:t>
                              </m:r>
                              <m:ctrlPr>
                                <w:rPr>
                                  <w:rFonts w:hint="default" w:ascii="Cambria Math" w:hAnsi="Cambria Math" w:eastAsia="Cambria Math"/>
                                  <w:i/>
                                </w:rPr>
                              </m:ctrlPr>
                            </m:e>
                            <m:sub>
                              <m:r>
                                <w:rPr>
                                  <w:rFonts w:hint="default" w:ascii="Cambria Math" w:hAnsi="Cambria Math" w:eastAsia="Cambria Math"/>
                                </w:rPr>
                                <m:t>ik</m:t>
                              </m:r>
                              <m:ctrlPr>
                                <w:rPr>
                                  <w:rFonts w:hint="default" w:ascii="Cambria Math" w:hAnsi="Cambria Math" w:eastAsia="Cambria Math"/>
                                  <w:i/>
                                </w:rPr>
                              </m:ctrlPr>
                            </m:sub>
                          </m:sSub>
                          <m:ctrlPr>
                            <w:rPr>
                              <w:rFonts w:hint="default" w:ascii="Cambria Math" w:hAnsi="Cambria Math" w:eastAsia="Cambria Math"/>
                              <w:i/>
                            </w:rPr>
                          </m:ctrlPr>
                        </m:num>
                        <m:den>
                          <m:sSub>
                            <m:sSubPr>
                              <m:ctrlPr>
                                <w:rPr>
                                  <w:rFonts w:hint="default" w:ascii="Cambria Math" w:hAnsi="Cambria Math" w:eastAsia="Cambria Math"/>
                                  <w:i/>
                                </w:rPr>
                              </m:ctrlPr>
                            </m:sSubPr>
                            <m:e>
                              <m:r>
                                <w:rPr>
                                  <w:rFonts w:hint="default" w:ascii="Cambria Math" w:hAnsi="Cambria Math" w:eastAsia="Cambria Math"/>
                                </w:rPr>
                                <m:t>P</m:t>
                              </m:r>
                              <m:ctrlPr>
                                <w:rPr>
                                  <w:rFonts w:hint="default" w:ascii="Cambria Math" w:hAnsi="Cambria Math" w:eastAsia="Cambria Math"/>
                                  <w:i/>
                                </w:rPr>
                              </m:ctrlPr>
                            </m:e>
                            <m:sub>
                              <m:r>
                                <w:rPr>
                                  <w:rFonts w:hint="default" w:ascii="Cambria Math" w:hAnsi="Cambria Math" w:eastAsia="Cambria Math"/>
                                </w:rPr>
                                <m:t>ij</m:t>
                              </m:r>
                              <m:ctrlPr>
                                <w:rPr>
                                  <w:rFonts w:hint="default" w:ascii="Cambria Math" w:hAnsi="Cambria Math" w:eastAsia="Cambria Math"/>
                                  <w:i/>
                                </w:rPr>
                              </m:ctrlPr>
                            </m:sub>
                          </m:sSub>
                          <m:ctrlPr>
                            <w:rPr>
                              <w:rFonts w:hint="default" w:ascii="Cambria Math" w:hAnsi="Cambria Math" w:eastAsia="Cambria Math"/>
                              <w:i/>
                            </w:rPr>
                          </m:ctrlPr>
                        </m:den>
                      </m:f>
                      <m:ctrlPr>
                        <w:rPr>
                          <w:rFonts w:hint="default" w:ascii="Cambria Math" w:hAnsi="Cambria Math" w:eastAsia="Cambria Math"/>
                          <w:i/>
                        </w:rPr>
                      </m:ctrlPr>
                    </m:e>
                  </m:d>
                  <m:ctrlPr>
                    <w:rPr>
                      <w:rFonts w:hint="default" w:ascii="Cambria Math" w:hAnsi="Cambria Math" w:eastAsia="Cambria Math"/>
                      <w:i/>
                    </w:rPr>
                  </m:ctrlPr>
                </m:e>
                <m:sup>
                  <m:f>
                    <m:fPr>
                      <m:ctrlPr>
                        <w:rPr>
                          <w:rFonts w:hint="default" w:ascii="Cambria Math" w:hAnsi="Cambria Math" w:eastAsia="Cambria Math"/>
                          <w:i/>
                        </w:rPr>
                      </m:ctrlPr>
                    </m:fPr>
                    <m:num>
                      <m:r>
                        <w:rPr>
                          <w:rFonts w:hint="default" w:ascii="Cambria Math" w:hAnsi="Cambria Math" w:eastAsia="Cambria Math"/>
                        </w:rPr>
                        <m:t>1</m:t>
                      </m:r>
                      <m:ctrlPr>
                        <w:rPr>
                          <w:rFonts w:hint="default" w:ascii="Cambria Math" w:hAnsi="Cambria Math" w:eastAsia="Cambria Math"/>
                          <w:i/>
                        </w:rPr>
                      </m:ctrlPr>
                    </m:num>
                    <m:den>
                      <m:r>
                        <w:rPr>
                          <w:rFonts w:hint="default" w:ascii="Cambria Math" w:hAnsi="Cambria Math" w:eastAsia="Cambria Math"/>
                        </w:rPr>
                        <m:t>N</m:t>
                      </m:r>
                      <m:ctrlPr>
                        <w:rPr>
                          <w:rFonts w:hint="default" w:ascii="Cambria Math" w:hAnsi="Cambria Math" w:eastAsia="Cambria Math"/>
                          <w:i/>
                        </w:rPr>
                      </m:ctrlPr>
                    </m:den>
                  </m:f>
                  <m:ctrlPr>
                    <w:rPr>
                      <w:rFonts w:hint="default" w:ascii="Cambria Math" w:hAnsi="Cambria Math" w:eastAsia="Cambria Math"/>
                      <w:i/>
                    </w:rPr>
                  </m:ctrlPr>
                </m:sup>
              </m:sSup>
              <m:r>
                <w:rPr>
                  <w:rFonts w:hint="default" w:ascii="Cambria Math" w:hAnsi="宋体" w:eastAsia="宋体" w:cs="宋体"/>
                </w:rPr>
                <m:t xml:space="preserve">                                         </m:t>
              </m:r>
              <m:r>
                <w:rPr>
                  <w:rFonts w:hint="eastAsia" w:ascii="宋体" w:hAnsi="宋体" w:eastAsia="宋体" w:cs="宋体"/>
                </w:rPr>
                <m:t>（</m:t>
              </m:r>
              <m:r>
                <w:rPr>
                  <w:rFonts w:hint="default" w:ascii="Cambria Math" w:hAnsi="宋体" w:eastAsia="宋体" w:cs="宋体"/>
                </w:rPr>
                <m:t>1.16</m:t>
              </m:r>
              <m:r>
                <w:rPr>
                  <w:rFonts w:hint="eastAsia" w:ascii="宋体" w:hAnsi="宋体" w:eastAsia="宋体" w:cs="宋体"/>
                </w:rPr>
                <m:t>）</m:t>
              </m:r>
              <m:ctrlPr>
                <w:rPr>
                  <w:rFonts w:hint="default" w:ascii="Cambria Math" w:hAnsi="Cambria Math" w:eastAsia="Cambria Math"/>
                  <w:i/>
                </w:rPr>
              </m:ctrlPr>
            </m:e>
          </m:nary>
        </m:oMath>
      </m:oMathPara>
    </w:p>
    <w:p>
      <w:pPr>
        <w:rPr>
          <w:rFonts w:hint="eastAsia"/>
          <w:b/>
        </w:rPr>
      </w:pPr>
      <w:ins w:id="348" w:author="Lee Feng" w:date="2018-11-11T22:50:00Z">
        <w:r>
          <w:rPr>
            <w:rFonts w:hint="eastAsia"/>
            <w:b w:val="0"/>
            <w:sz w:val="24"/>
            <w:rPrChange w:id="349" w:author="Lee Feng" w:date="2018-11-11T22:51:00Z">
              <w:rPr>
                <w:rFonts w:hint="eastAsia"/>
                <w:b/>
              </w:rPr>
            </w:rPrChange>
          </w:rPr>
          <w:t>数据完整的情况下，国家虚拟产品法的结果和</w:t>
        </w:r>
      </w:ins>
      <w:ins w:id="351" w:author="Lee Feng" w:date="2018-11-11T22:50:00Z">
        <w:r>
          <w:rPr>
            <w:sz w:val="24"/>
          </w:rPr>
          <w:t>杰文斯</w:t>
        </w:r>
      </w:ins>
      <w:ins w:id="352" w:author="Lee Feng" w:date="2018-11-11T22:51:00Z">
        <w:r>
          <w:rPr>
            <w:rFonts w:hint="eastAsia"/>
            <w:sz w:val="24"/>
          </w:rPr>
          <w:t>指数方法结果一致。</w:t>
        </w:r>
      </w:ins>
    </w:p>
    <w:p>
      <w:pPr>
        <w:pStyle w:val="6"/>
        <w:rPr>
          <w:sz w:val="24"/>
        </w:rPr>
      </w:pPr>
      <w:r>
        <w:rPr>
          <w:rFonts w:hint="eastAsia"/>
          <w:sz w:val="24"/>
        </w:rPr>
        <w:t>1.3.2 国际比较项目中基本分类以上PPP的算法</w:t>
      </w:r>
    </w:p>
    <w:p>
      <w:pPr>
        <w:spacing w:line="480" w:lineRule="exact"/>
        <w:ind w:firstLine="480" w:firstLineChars="200"/>
        <w:rPr>
          <w:rFonts w:ascii="宋体" w:hAnsi="宋体"/>
          <w:b/>
          <w:sz w:val="24"/>
        </w:rPr>
      </w:pPr>
      <w:r>
        <w:rPr>
          <w:rFonts w:ascii="宋体" w:hAnsi="宋体"/>
          <w:sz w:val="24"/>
        </w:rPr>
        <w:t>该步骤中采用GEKS法，需要引入各基本分类的支出数据作为权数变量，各国的GDP支出基本分类数据即可被采纳。其中，</w:t>
      </w:r>
      <w:r>
        <w:rPr>
          <w:rFonts w:ascii="宋体" w:hAnsi="宋体"/>
          <w:i/>
          <w:sz w:val="24"/>
        </w:rPr>
        <w:t>N</w:t>
      </w:r>
      <w:r>
        <w:rPr>
          <w:rFonts w:ascii="宋体" w:hAnsi="宋体"/>
          <w:sz w:val="24"/>
        </w:rPr>
        <w:t>为基本分类的类数（在</w:t>
      </w:r>
      <w:r>
        <w:rPr>
          <w:rFonts w:hint="eastAsia" w:ascii="宋体" w:hAnsi="宋体"/>
          <w:sz w:val="24"/>
        </w:rPr>
        <w:t>2011年ICP统计项目下该值等于155</w:t>
      </w:r>
      <w:r>
        <w:rPr>
          <w:rFonts w:ascii="宋体" w:hAnsi="宋体"/>
          <w:sz w:val="24"/>
        </w:rPr>
        <w:t>），</w:t>
      </w:r>
      <w:r>
        <w:rPr>
          <w:rFonts w:ascii="宋体" w:hAnsi="宋体"/>
          <w:i/>
          <w:sz w:val="24"/>
        </w:rPr>
        <w:t>K</w:t>
      </w:r>
      <w:r>
        <w:rPr>
          <w:rFonts w:ascii="宋体" w:hAnsi="宋体"/>
          <w:sz w:val="24"/>
        </w:rPr>
        <w:t>为被调查国家的数目，</w:t>
      </w:r>
      <m:oMath>
        <m:sSubSup>
          <m:sSubSupPr>
            <m:ctrlPr>
              <w:rPr>
                <w:rFonts w:hint="default" w:ascii="Cambria Math" w:hAnsi="Cambria Math"/>
                <w:sz w:val="24"/>
              </w:rPr>
            </m:ctrlPr>
          </m:sSubSupPr>
          <m:e>
            <m:r>
              <w:rPr>
                <w:rFonts w:hint="default" w:ascii="Cambria Math" w:hAnsi="Cambria Math"/>
                <w:sz w:val="24"/>
              </w:rPr>
              <m:t>P</m:t>
            </m:r>
            <m:ctrlPr>
              <w:rPr>
                <w:rFonts w:hint="default" w:ascii="Cambria Math" w:hAnsi="Cambria Math"/>
                <w:sz w:val="24"/>
              </w:rPr>
            </m:ctrlPr>
          </m:e>
          <m:sub>
            <m:r>
              <w:rPr>
                <w:rFonts w:hint="default" w:ascii="Cambria Math" w:hAnsi="Cambria Math"/>
                <w:sz w:val="24"/>
              </w:rPr>
              <m:t>n</m:t>
            </m:r>
            <m:ctrlPr>
              <w:rPr>
                <w:rFonts w:hint="default" w:ascii="Cambria Math" w:hAnsi="Cambria Math"/>
                <w:sz w:val="24"/>
              </w:rPr>
            </m:ctrlPr>
          </m:sub>
          <m:sup>
            <m:r>
              <w:rPr>
                <w:rFonts w:hint="default" w:ascii="Cambria Math" w:hAnsi="Cambria Math"/>
                <w:sz w:val="24"/>
              </w:rPr>
              <m:t>k</m:t>
            </m:r>
            <m:ctrlPr>
              <w:rPr>
                <w:rFonts w:hint="default" w:ascii="Cambria Math" w:hAnsi="Cambria Math"/>
                <w:sz w:val="24"/>
              </w:rPr>
            </m:ctrlPr>
          </m:sup>
        </m:sSubSup>
      </m:oMath>
      <w:r>
        <w:rPr>
          <w:rFonts w:ascii="宋体" w:hAnsi="宋体"/>
          <w:sz w:val="24"/>
        </w:rPr>
        <w:t>为第</w:t>
      </w:r>
      <w:r>
        <w:rPr>
          <w:rFonts w:ascii="宋体" w:hAnsi="宋体"/>
          <w:i/>
          <w:sz w:val="24"/>
        </w:rPr>
        <w:t>k</w:t>
      </w:r>
      <w:r>
        <w:rPr>
          <w:rFonts w:ascii="宋体" w:hAnsi="宋体"/>
          <w:sz w:val="24"/>
        </w:rPr>
        <w:t>个国家对应基本分类</w:t>
      </w:r>
      <w:r>
        <w:rPr>
          <w:rFonts w:ascii="宋体" w:hAnsi="宋体"/>
          <w:i/>
          <w:sz w:val="24"/>
        </w:rPr>
        <w:t>n</w:t>
      </w:r>
      <w:r>
        <w:rPr>
          <w:rFonts w:ascii="宋体" w:hAnsi="宋体"/>
          <w:sz w:val="24"/>
        </w:rPr>
        <w:t>下的基本分类指数，</w:t>
      </w:r>
      <m:oMath>
        <m:sSubSup>
          <m:sSubSupPr>
            <m:ctrlPr>
              <w:rPr>
                <w:rFonts w:hint="default" w:ascii="Cambria Math" w:hAnsi="Cambria Math"/>
                <w:sz w:val="24"/>
              </w:rPr>
            </m:ctrlPr>
          </m:sSubSupPr>
          <m:e>
            <m:r>
              <w:rPr>
                <w:rFonts w:hint="default" w:ascii="Cambria Math" w:hAnsi="Cambria Math"/>
                <w:sz w:val="24"/>
              </w:rPr>
              <m:t>e</m:t>
            </m:r>
            <m:ctrlPr>
              <w:rPr>
                <w:rFonts w:hint="default" w:ascii="Cambria Math" w:hAnsi="Cambria Math"/>
                <w:sz w:val="24"/>
              </w:rPr>
            </m:ctrlPr>
          </m:e>
          <m:sub>
            <m:r>
              <w:rPr>
                <w:rFonts w:hint="default" w:ascii="Cambria Math" w:hAnsi="Cambria Math"/>
                <w:sz w:val="24"/>
              </w:rPr>
              <m:t>n</m:t>
            </m:r>
            <m:ctrlPr>
              <w:rPr>
                <w:rFonts w:hint="default" w:ascii="Cambria Math" w:hAnsi="Cambria Math"/>
                <w:sz w:val="24"/>
              </w:rPr>
            </m:ctrlPr>
          </m:sub>
          <m:sup>
            <m:r>
              <w:rPr>
                <w:rFonts w:hint="default" w:ascii="Cambria Math" w:hAnsi="Cambria Math"/>
                <w:sz w:val="24"/>
              </w:rPr>
              <m:t>k</m:t>
            </m:r>
            <m:ctrlPr>
              <w:rPr>
                <w:rFonts w:hint="default" w:ascii="Cambria Math" w:hAnsi="Cambria Math"/>
                <w:sz w:val="24"/>
              </w:rPr>
            </m:ctrlPr>
          </m:sup>
        </m:sSubSup>
      </m:oMath>
      <w:r>
        <w:rPr>
          <w:rFonts w:ascii="宋体" w:hAnsi="宋体"/>
          <w:sz w:val="24"/>
        </w:rPr>
        <w:t>为第</w:t>
      </w:r>
      <w:r>
        <w:rPr>
          <w:rFonts w:ascii="宋体" w:hAnsi="宋体"/>
          <w:i/>
          <w:sz w:val="24"/>
        </w:rPr>
        <w:t>k</w:t>
      </w:r>
      <w:r>
        <w:rPr>
          <w:rFonts w:ascii="宋体" w:hAnsi="宋体"/>
          <w:sz w:val="24"/>
        </w:rPr>
        <w:t>个国家在基本分类</w:t>
      </w:r>
      <w:r>
        <w:rPr>
          <w:rFonts w:ascii="宋体" w:hAnsi="宋体"/>
          <w:i/>
          <w:sz w:val="24"/>
        </w:rPr>
        <w:t>n</w:t>
      </w:r>
      <w:r>
        <w:rPr>
          <w:rFonts w:ascii="宋体" w:hAnsi="宋体"/>
          <w:sz w:val="24"/>
        </w:rPr>
        <w:t>下的消费额度，（</w:t>
      </w:r>
      <w:r>
        <w:rPr>
          <w:rFonts w:hint="eastAsia" w:ascii="宋体" w:hAnsi="宋体"/>
          <w:sz w:val="24"/>
        </w:rPr>
        <w:t>4.</w:t>
      </w:r>
      <w:r>
        <w:rPr>
          <w:rFonts w:ascii="宋体" w:hAnsi="宋体"/>
          <w:sz w:val="24"/>
        </w:rPr>
        <w:t>1）式即计算第</w:t>
      </w:r>
      <w:r>
        <w:rPr>
          <w:rFonts w:ascii="宋体" w:hAnsi="宋体"/>
          <w:i/>
          <w:sz w:val="24"/>
        </w:rPr>
        <w:t>k</w:t>
      </w:r>
      <w:r>
        <w:rPr>
          <w:rFonts w:ascii="宋体" w:hAnsi="宋体"/>
          <w:sz w:val="24"/>
        </w:rPr>
        <w:t>个国家用基本分类PPP指数调整后的基本分类n下的消费数量水平：</w:t>
      </w:r>
    </w:p>
    <w:p>
      <w:pPr>
        <w:pStyle w:val="21"/>
        <w:ind w:left="360" w:firstLine="0" w:firstLineChars="0"/>
      </w:pPr>
      <m:oMathPara>
        <m:oMath>
          <m:sSubSup>
            <m:sSubSupPr>
              <m:ctrlPr>
                <w:rPr>
                  <w:rFonts w:hint="default" w:ascii="Cambria Math" w:hAnsi="Cambria Math" w:eastAsia="Cambria Math"/>
                </w:rPr>
              </m:ctrlPr>
            </m:sSubSupPr>
            <m:e>
              <m:r>
                <w:rPr>
                  <w:rFonts w:hint="default" w:ascii="Cambria Math" w:hAnsi="Cambria Math" w:eastAsia="Cambria Math"/>
                </w:rPr>
                <m:t>q</m:t>
              </m:r>
              <m:ctrlPr>
                <w:rPr>
                  <w:rFonts w:hint="default" w:ascii="Cambria Math" w:hAnsi="Cambria Math" w:eastAsia="Cambria Math"/>
                </w:rPr>
              </m:ctrlPr>
            </m:e>
            <m:sub>
              <m:r>
                <w:rPr>
                  <w:rFonts w:hint="default" w:ascii="Cambria Math" w:hAnsi="Cambria Math" w:eastAsia="Cambria Math"/>
                </w:rPr>
                <m:t>n</m:t>
              </m:r>
              <m:ctrlPr>
                <w:rPr>
                  <w:rFonts w:hint="default" w:ascii="Cambria Math" w:hAnsi="Cambria Math" w:eastAsia="Cambria Math"/>
                </w:rPr>
              </m:ctrlPr>
            </m:sub>
            <m:sup>
              <m:r>
                <w:rPr>
                  <w:rFonts w:hint="default" w:ascii="Cambria Math" w:hAnsi="Cambria Math" w:eastAsia="Cambria Math"/>
                </w:rPr>
                <m:t>k</m:t>
              </m:r>
              <m:ctrlPr>
                <w:rPr>
                  <w:rFonts w:hint="default" w:ascii="Cambria Math" w:hAnsi="Cambria Math" w:eastAsia="Cambria Math"/>
                </w:rPr>
              </m:ctrlPr>
            </m:sup>
          </m:sSubSup>
          <m:r>
            <w:rPr>
              <w:rFonts w:hint="default" w:ascii="Cambria Math" w:hAnsi="Cambria Math" w:eastAsia="Cambria Math"/>
            </w:rPr>
            <m:t>≡</m:t>
          </m:r>
          <m:f>
            <m:fPr>
              <m:ctrlPr>
                <w:rPr>
                  <w:rFonts w:hint="default" w:ascii="Cambria Math" w:hAnsi="Cambria Math" w:eastAsia="Cambria Math"/>
                  <w:i/>
                </w:rPr>
              </m:ctrlPr>
            </m:fPr>
            <m:num>
              <m:sSubSup>
                <m:sSubSupPr>
                  <m:ctrlPr>
                    <w:rPr>
                      <w:rFonts w:hint="default" w:ascii="Cambria Math" w:hAnsi="Cambria Math" w:eastAsia="Cambria Math"/>
                    </w:rPr>
                  </m:ctrlPr>
                </m:sSubSupPr>
                <m:e>
                  <m:r>
                    <w:rPr>
                      <w:rFonts w:hint="default" w:ascii="Cambria Math" w:hAnsi="Cambria Math" w:eastAsia="Cambria Math"/>
                    </w:rPr>
                    <m:t>e</m:t>
                  </m:r>
                  <m:ctrlPr>
                    <w:rPr>
                      <w:rFonts w:hint="default" w:ascii="Cambria Math" w:hAnsi="Cambria Math" w:eastAsia="Cambria Math"/>
                    </w:rPr>
                  </m:ctrlPr>
                </m:e>
                <m:sub>
                  <m:r>
                    <w:rPr>
                      <w:rFonts w:hint="default" w:ascii="Cambria Math" w:hAnsi="Cambria Math" w:eastAsia="Cambria Math"/>
                    </w:rPr>
                    <m:t>n</m:t>
                  </m:r>
                  <m:ctrlPr>
                    <w:rPr>
                      <w:rFonts w:hint="default" w:ascii="Cambria Math" w:hAnsi="Cambria Math" w:eastAsia="Cambria Math"/>
                    </w:rPr>
                  </m:ctrlPr>
                </m:sub>
                <m:sup>
                  <m:r>
                    <w:rPr>
                      <w:rFonts w:hint="default" w:ascii="Cambria Math" w:hAnsi="Cambria Math" w:eastAsia="Cambria Math"/>
                    </w:rPr>
                    <m:t>k</m:t>
                  </m:r>
                  <m:ctrlPr>
                    <w:rPr>
                      <w:rFonts w:hint="default" w:ascii="Cambria Math" w:hAnsi="Cambria Math" w:eastAsia="Cambria Math"/>
                    </w:rPr>
                  </m:ctrlPr>
                </m:sup>
              </m:sSubSup>
              <m:ctrlPr>
                <w:rPr>
                  <w:rFonts w:hint="default" w:ascii="Cambria Math" w:hAnsi="Cambria Math" w:eastAsia="Cambria Math"/>
                  <w:i/>
                </w:rPr>
              </m:ctrlPr>
            </m:num>
            <m:den>
              <m:sSubSup>
                <m:sSubSupPr>
                  <m:ctrlPr>
                    <w:rPr>
                      <w:rFonts w:hint="default" w:ascii="Cambria Math" w:hAnsi="Cambria Math" w:eastAsia="Cambria Math"/>
                    </w:rPr>
                  </m:ctrlPr>
                </m:sSubSupPr>
                <m:e>
                  <m:r>
                    <w:rPr>
                      <w:rFonts w:hint="default" w:ascii="Cambria Math" w:hAnsi="Cambria Math" w:eastAsia="Cambria Math"/>
                    </w:rPr>
                    <m:t>P</m:t>
                  </m:r>
                  <m:ctrlPr>
                    <w:rPr>
                      <w:rFonts w:hint="default" w:ascii="Cambria Math" w:hAnsi="Cambria Math" w:eastAsia="Cambria Math"/>
                    </w:rPr>
                  </m:ctrlPr>
                </m:e>
                <m:sub>
                  <m:r>
                    <w:rPr>
                      <w:rFonts w:hint="default" w:ascii="Cambria Math" w:hAnsi="Cambria Math" w:eastAsia="Cambria Math"/>
                    </w:rPr>
                    <m:t>n</m:t>
                  </m:r>
                  <m:ctrlPr>
                    <w:rPr>
                      <w:rFonts w:hint="default" w:ascii="Cambria Math" w:hAnsi="Cambria Math" w:eastAsia="Cambria Math"/>
                    </w:rPr>
                  </m:ctrlPr>
                </m:sub>
                <m:sup>
                  <m:r>
                    <w:rPr>
                      <w:rFonts w:hint="default" w:ascii="Cambria Math" w:hAnsi="Cambria Math" w:eastAsia="Cambria Math"/>
                    </w:rPr>
                    <m:t>k</m:t>
                  </m:r>
                  <m:ctrlPr>
                    <w:rPr>
                      <w:rFonts w:hint="default" w:ascii="Cambria Math" w:hAnsi="Cambria Math" w:eastAsia="Cambria Math"/>
                    </w:rPr>
                  </m:ctrlPr>
                </m:sup>
              </m:sSubSup>
              <m:ctrlPr>
                <w:rPr>
                  <w:rFonts w:hint="default" w:ascii="Cambria Math" w:hAnsi="Cambria Math" w:eastAsia="Cambria Math"/>
                  <w:i/>
                </w:rPr>
              </m:ctrlPr>
            </m:den>
          </m:f>
          <m:r>
            <w:rPr>
              <w:rFonts w:hint="eastAsia" w:ascii="Cambria Math" w:hAnsi="Cambria Math" w:eastAsia="宋体" w:cs="宋体"/>
            </w:rPr>
            <m:t>；</m:t>
          </m:r>
          <m:r>
            <w:rPr>
              <w:rFonts w:hint="default" w:ascii="Cambria Math" w:hAnsi="Cambria Math" w:eastAsia="Cambria Math"/>
            </w:rPr>
            <m:t>n=1,…,N;k=1,…,K.                                         (1.17)</m:t>
          </m:r>
        </m:oMath>
      </m:oMathPara>
    </w:p>
    <w:p>
      <w:pPr>
        <w:spacing w:line="480" w:lineRule="exact"/>
        <w:ind w:firstLine="480" w:firstLineChars="200"/>
        <w:rPr>
          <w:rFonts w:ascii="宋体" w:hAnsi="宋体"/>
          <w:sz w:val="24"/>
        </w:rPr>
      </w:pPr>
      <w:r>
        <w:rPr>
          <w:rFonts w:ascii="宋体" w:hAnsi="宋体"/>
          <w:sz w:val="24"/>
        </w:rPr>
        <w:t>在计算最终的基本分类以上PPP指数时，</w:t>
      </w:r>
      <w:del w:id="353" w:author="Lee Feng" w:date="2018-11-11T22:53:00Z">
        <w:r>
          <w:rPr>
            <w:rFonts w:ascii="宋体" w:hAnsi="宋体"/>
            <w:sz w:val="24"/>
          </w:rPr>
          <w:delText>我们</w:delText>
        </w:r>
      </w:del>
      <w:r>
        <w:rPr>
          <w:rFonts w:ascii="宋体" w:hAnsi="宋体"/>
          <w:sz w:val="24"/>
        </w:rPr>
        <w:t>先</w:t>
      </w:r>
      <w:del w:id="354" w:author="Lee Feng" w:date="2018-11-11T22:54:00Z">
        <w:r>
          <w:rPr>
            <w:rFonts w:ascii="宋体" w:hAnsi="宋体"/>
            <w:sz w:val="24"/>
          </w:rPr>
          <w:delText>对费雪理想双边价格指数做出介绍：</w:delText>
        </w:r>
      </w:del>
      <w:r>
        <w:rPr>
          <w:rFonts w:ascii="宋体" w:hAnsi="宋体"/>
          <w:sz w:val="24"/>
        </w:rPr>
        <w:t>计算任意两国、如</w:t>
      </w:r>
      <w:r>
        <w:rPr>
          <w:rFonts w:ascii="宋体" w:hAnsi="宋体"/>
          <w:i/>
          <w:sz w:val="24"/>
        </w:rPr>
        <w:t>j</w:t>
      </w:r>
      <w:r>
        <w:rPr>
          <w:rFonts w:ascii="宋体" w:hAnsi="宋体"/>
          <w:sz w:val="24"/>
        </w:rPr>
        <w:t>、</w:t>
      </w:r>
      <w:r>
        <w:rPr>
          <w:rFonts w:ascii="宋体" w:hAnsi="宋体"/>
          <w:i/>
          <w:sz w:val="24"/>
        </w:rPr>
        <w:t>k</w:t>
      </w:r>
      <w:r>
        <w:rPr>
          <w:rFonts w:ascii="宋体" w:hAnsi="宋体"/>
          <w:sz w:val="24"/>
        </w:rPr>
        <w:t>两国的费雪理想双边价格指数，</w:t>
      </w:r>
      <w:del w:id="355" w:author="Lee Feng" w:date="2018-11-11T22:54:00Z">
        <w:r>
          <w:rPr>
            <w:rFonts w:ascii="宋体" w:hAnsi="宋体"/>
            <w:sz w:val="24"/>
          </w:rPr>
          <w:delText>其本质</w:delText>
        </w:r>
      </w:del>
      <w:r>
        <w:rPr>
          <w:rFonts w:ascii="宋体" w:hAnsi="宋体"/>
          <w:sz w:val="24"/>
        </w:rPr>
        <w:t>即</w:t>
      </w:r>
      <w:del w:id="356" w:author="Lee Feng" w:date="2018-11-11T22:54:00Z">
        <w:r>
          <w:rPr>
            <w:rFonts w:ascii="宋体" w:hAnsi="宋体"/>
            <w:sz w:val="24"/>
          </w:rPr>
          <w:delText>为</w:delText>
        </w:r>
      </w:del>
      <w:r>
        <w:rPr>
          <w:rFonts w:ascii="宋体" w:hAnsi="宋体"/>
          <w:sz w:val="24"/>
        </w:rPr>
        <w:t>两国间的拉氏指数与帕氏指数的几何平均：</w:t>
      </w:r>
    </w:p>
    <w:p>
      <w:pPr>
        <w:rPr>
          <w:rFonts w:ascii="宋体" w:hAnsi="宋体"/>
        </w:rPr>
      </w:pPr>
      <m:oMathPara>
        <m:oMath>
          <m:sSub>
            <m:sSubPr>
              <m:ctrlPr>
                <w:rPr>
                  <w:rFonts w:hint="default" w:ascii="Cambria Math" w:hAnsi="Cambria Math"/>
                </w:rPr>
              </m:ctrlPr>
            </m:sSubPr>
            <m:e>
              <m:r>
                <w:rPr>
                  <w:rFonts w:hint="default" w:ascii="Cambria Math" w:hAnsi="Cambria Math"/>
                </w:rPr>
                <m:t>P</m:t>
              </m:r>
              <m:ctrlPr>
                <w:rPr>
                  <w:rFonts w:hint="default" w:ascii="Cambria Math" w:hAnsi="Cambria Math"/>
                </w:rPr>
              </m:ctrlPr>
            </m:e>
            <m:sub>
              <m:r>
                <w:rPr>
                  <w:rFonts w:hint="default" w:ascii="Cambria Math" w:hAnsi="Cambria Math"/>
                </w:rPr>
                <m:t>F</m:t>
              </m:r>
              <m:ctrlPr>
                <w:rPr>
                  <w:rFonts w:hint="default" w:ascii="Cambria Math" w:hAnsi="Cambria Math"/>
                </w:rPr>
              </m:ctrlPr>
            </m:sub>
          </m:sSub>
          <m:d>
            <m:dPr>
              <m:ctrlPr>
                <w:rPr>
                  <w:rFonts w:hint="default" w:ascii="Cambria Math" w:hAnsi="Cambria Math"/>
                </w:rPr>
              </m:ctrlPr>
            </m:dPr>
            <m:e>
              <m:sSup>
                <m:sSupPr>
                  <m:ctrlPr>
                    <w:rPr>
                      <w:rFonts w:hint="default" w:ascii="Cambria Math" w:hAnsi="Cambria Math"/>
                      <w:i/>
                    </w:rPr>
                  </m:ctrlPr>
                </m:sSupPr>
                <m:e>
                  <m:r>
                    <w:rPr>
                      <w:rFonts w:hint="default" w:ascii="Cambria Math" w:hAnsi="Cambria Math"/>
                    </w:rPr>
                    <m:t>p</m:t>
                  </m:r>
                  <m:ctrlPr>
                    <w:rPr>
                      <w:rFonts w:hint="default" w:ascii="Cambria Math" w:hAnsi="Cambria Math"/>
                      <w:i/>
                    </w:rPr>
                  </m:ctrlPr>
                </m:e>
                <m:sup>
                  <m:r>
                    <w:rPr>
                      <w:rFonts w:hint="default" w:ascii="Cambria Math" w:hAnsi="Cambria Math"/>
                    </w:rPr>
                    <m:t>k</m:t>
                  </m:r>
                  <m:ctrlPr>
                    <w:rPr>
                      <w:rFonts w:hint="default" w:ascii="Cambria Math" w:hAnsi="Cambria Math"/>
                      <w:i/>
                    </w:rPr>
                  </m:ctrlPr>
                </m:sup>
              </m:sSup>
              <m:r>
                <w:rPr>
                  <w:rFonts w:hint="default" w:ascii="Cambria Math" w:hAnsi="Cambria Math"/>
                </w:rPr>
                <m:t>,</m:t>
              </m:r>
              <m:sSup>
                <m:sSupPr>
                  <m:ctrlPr>
                    <w:rPr>
                      <w:rFonts w:hint="default" w:ascii="Cambria Math" w:hAnsi="Cambria Math"/>
                      <w:i/>
                    </w:rPr>
                  </m:ctrlPr>
                </m:sSupPr>
                <m:e>
                  <m:r>
                    <w:rPr>
                      <w:rFonts w:hint="default" w:ascii="Cambria Math" w:hAnsi="Cambria Math"/>
                    </w:rPr>
                    <m:t>p</m:t>
                  </m:r>
                  <m:ctrlPr>
                    <w:rPr>
                      <w:rFonts w:hint="default" w:ascii="Cambria Math" w:hAnsi="Cambria Math"/>
                      <w:i/>
                    </w:rPr>
                  </m:ctrlPr>
                </m:e>
                <m:sup>
                  <m:r>
                    <w:rPr>
                      <w:rFonts w:hint="default" w:ascii="Cambria Math" w:hAnsi="Cambria Math"/>
                    </w:rPr>
                    <m:t>j</m:t>
                  </m:r>
                  <m:ctrlPr>
                    <w:rPr>
                      <w:rFonts w:hint="default" w:ascii="Cambria Math" w:hAnsi="Cambria Math"/>
                      <w:i/>
                    </w:rPr>
                  </m:ctrlPr>
                </m:sup>
              </m:sSup>
              <m:r>
                <w:rPr>
                  <w:rFonts w:hint="default" w:ascii="Cambria Math" w:hAnsi="Cambria Math"/>
                </w:rPr>
                <m:t>,</m:t>
              </m:r>
              <m:sSup>
                <m:sSupPr>
                  <m:ctrlPr>
                    <w:rPr>
                      <w:rFonts w:hint="default" w:ascii="Cambria Math" w:hAnsi="Cambria Math"/>
                      <w:i/>
                    </w:rPr>
                  </m:ctrlPr>
                </m:sSupPr>
                <m:e>
                  <m:r>
                    <w:rPr>
                      <w:rFonts w:hint="default" w:ascii="Cambria Math" w:hAnsi="Cambria Math"/>
                    </w:rPr>
                    <m:t>q</m:t>
                  </m:r>
                  <m:ctrlPr>
                    <w:rPr>
                      <w:rFonts w:hint="default" w:ascii="Cambria Math" w:hAnsi="Cambria Math"/>
                      <w:i/>
                    </w:rPr>
                  </m:ctrlPr>
                </m:e>
                <m:sup>
                  <m:r>
                    <w:rPr>
                      <w:rFonts w:hint="default" w:ascii="Cambria Math" w:hAnsi="Cambria Math"/>
                    </w:rPr>
                    <m:t>k</m:t>
                  </m:r>
                  <m:ctrlPr>
                    <w:rPr>
                      <w:rFonts w:hint="default" w:ascii="Cambria Math" w:hAnsi="Cambria Math"/>
                      <w:i/>
                    </w:rPr>
                  </m:ctrlPr>
                </m:sup>
              </m:sSup>
              <m:r>
                <w:rPr>
                  <w:rFonts w:hint="default" w:ascii="Cambria Math" w:hAnsi="Cambria Math"/>
                </w:rPr>
                <m:t>,</m:t>
              </m:r>
              <m:sSup>
                <m:sSupPr>
                  <m:ctrlPr>
                    <w:rPr>
                      <w:rFonts w:hint="default" w:ascii="Cambria Math" w:hAnsi="Cambria Math"/>
                      <w:i/>
                    </w:rPr>
                  </m:ctrlPr>
                </m:sSupPr>
                <m:e>
                  <m:r>
                    <w:rPr>
                      <w:rFonts w:hint="default" w:ascii="Cambria Math" w:hAnsi="Cambria Math"/>
                    </w:rPr>
                    <m:t>q</m:t>
                  </m:r>
                  <m:ctrlPr>
                    <w:rPr>
                      <w:rFonts w:hint="default" w:ascii="Cambria Math" w:hAnsi="Cambria Math"/>
                      <w:i/>
                    </w:rPr>
                  </m:ctrlPr>
                </m:e>
                <m:sup>
                  <m:r>
                    <w:rPr>
                      <w:rFonts w:hint="default" w:ascii="Cambria Math" w:hAnsi="Cambria Math"/>
                    </w:rPr>
                    <m:t>j</m:t>
                  </m:r>
                  <m:ctrlPr>
                    <w:rPr>
                      <w:rFonts w:hint="default" w:ascii="Cambria Math" w:hAnsi="Cambria Math"/>
                      <w:i/>
                    </w:rPr>
                  </m:ctrlPr>
                </m:sup>
              </m:sSup>
              <m:ctrlPr>
                <w:rPr>
                  <w:rFonts w:hint="default" w:ascii="Cambria Math" w:hAnsi="Cambria Math"/>
                </w:rPr>
              </m:ctrlPr>
            </m:e>
          </m:d>
          <m:r>
            <w:rPr>
              <w:rFonts w:hint="default" w:ascii="Cambria Math" w:hAnsi="Cambria Math"/>
            </w:rPr>
            <m:t>≡</m:t>
          </m:r>
          <m:sSup>
            <m:sSupPr>
              <m:ctrlPr>
                <w:rPr>
                  <w:rFonts w:hint="default" w:ascii="Cambria Math" w:hAnsi="Cambria Math"/>
                  <w:i/>
                </w:rPr>
              </m:ctrlPr>
            </m:sSupPr>
            <m:e>
              <m:d>
                <m:dPr>
                  <m:begChr m:val="["/>
                  <m:endChr m:val="]"/>
                  <m:ctrlPr>
                    <w:rPr>
                      <w:rFonts w:hint="default" w:ascii="Cambria Math" w:hAnsi="Cambria Math"/>
                      <w:i/>
                    </w:rPr>
                  </m:ctrlPr>
                </m:dPr>
                <m:e>
                  <m:f>
                    <m:fPr>
                      <m:ctrlPr>
                        <w:rPr>
                          <w:rFonts w:hint="default" w:ascii="Cambria Math" w:hAnsi="Cambria Math"/>
                          <w:i/>
                        </w:rPr>
                      </m:ctrlPr>
                    </m:fPr>
                    <m:num>
                      <m:sSup>
                        <m:sSupPr>
                          <m:ctrlPr>
                            <w:rPr>
                              <w:rFonts w:hint="default" w:ascii="Cambria Math" w:hAnsi="Cambria Math"/>
                              <w:i/>
                            </w:rPr>
                          </m:ctrlPr>
                        </m:sSupPr>
                        <m:e>
                          <m:r>
                            <w:rPr>
                              <w:rFonts w:hint="default" w:ascii="Cambria Math" w:hAnsi="Cambria Math"/>
                            </w:rPr>
                            <m:t>p</m:t>
                          </m:r>
                          <m:ctrlPr>
                            <w:rPr>
                              <w:rFonts w:hint="default" w:ascii="Cambria Math" w:hAnsi="Cambria Math"/>
                              <w:i/>
                            </w:rPr>
                          </m:ctrlPr>
                        </m:e>
                        <m:sup>
                          <m:r>
                            <w:rPr>
                              <w:rFonts w:hint="default" w:ascii="Cambria Math" w:hAnsi="Cambria Math"/>
                            </w:rPr>
                            <m:t>j</m:t>
                          </m:r>
                          <m:ctrlPr>
                            <w:rPr>
                              <w:rFonts w:hint="default" w:ascii="Cambria Math" w:hAnsi="Cambria Math"/>
                              <w:i/>
                            </w:rPr>
                          </m:ctrlPr>
                        </m:sup>
                      </m:sSup>
                      <m:r>
                        <w:rPr>
                          <w:rFonts w:hint="default" w:ascii="Cambria Math" w:hAnsi="Cambria Math"/>
                        </w:rPr>
                        <m:t>∙</m:t>
                      </m:r>
                      <m:sSup>
                        <m:sSupPr>
                          <m:ctrlPr>
                            <w:rPr>
                              <w:rFonts w:hint="default" w:ascii="Cambria Math" w:hAnsi="Cambria Math"/>
                              <w:i/>
                            </w:rPr>
                          </m:ctrlPr>
                        </m:sSupPr>
                        <m:e>
                          <m:r>
                            <w:rPr>
                              <w:rFonts w:hint="default" w:ascii="Cambria Math" w:hAnsi="Cambria Math"/>
                            </w:rPr>
                            <m:t>q</m:t>
                          </m:r>
                          <m:ctrlPr>
                            <w:rPr>
                              <w:rFonts w:hint="default" w:ascii="Cambria Math" w:hAnsi="Cambria Math"/>
                              <w:i/>
                            </w:rPr>
                          </m:ctrlPr>
                        </m:e>
                        <m:sup>
                          <m:r>
                            <w:rPr>
                              <w:rFonts w:hint="default" w:ascii="Cambria Math" w:hAnsi="Cambria Math"/>
                            </w:rPr>
                            <m:t>j</m:t>
                          </m:r>
                          <m:ctrlPr>
                            <w:rPr>
                              <w:rFonts w:hint="default" w:ascii="Cambria Math" w:hAnsi="Cambria Math"/>
                              <w:i/>
                            </w:rPr>
                          </m:ctrlPr>
                        </m:sup>
                      </m:sSup>
                      <m:r>
                        <w:rPr>
                          <w:rFonts w:hint="default" w:ascii="Cambria Math" w:hAnsi="Cambria Math"/>
                        </w:rPr>
                        <m:t xml:space="preserve"> </m:t>
                      </m:r>
                      <m:sSup>
                        <m:sSupPr>
                          <m:ctrlPr>
                            <w:rPr>
                              <w:rFonts w:hint="default" w:ascii="Cambria Math" w:hAnsi="Cambria Math"/>
                              <w:i/>
                            </w:rPr>
                          </m:ctrlPr>
                        </m:sSupPr>
                        <m:e>
                          <m:r>
                            <w:rPr>
                              <w:rFonts w:hint="default" w:ascii="Cambria Math" w:hAnsi="Cambria Math"/>
                            </w:rPr>
                            <m:t>p</m:t>
                          </m:r>
                          <m:ctrlPr>
                            <w:rPr>
                              <w:rFonts w:hint="default" w:ascii="Cambria Math" w:hAnsi="Cambria Math"/>
                              <w:i/>
                            </w:rPr>
                          </m:ctrlPr>
                        </m:e>
                        <m:sup>
                          <m:r>
                            <w:rPr>
                              <w:rFonts w:hint="default" w:ascii="Cambria Math" w:hAnsi="Cambria Math"/>
                            </w:rPr>
                            <m:t>j</m:t>
                          </m:r>
                          <m:ctrlPr>
                            <w:rPr>
                              <w:rFonts w:hint="default" w:ascii="Cambria Math" w:hAnsi="Cambria Math"/>
                              <w:i/>
                            </w:rPr>
                          </m:ctrlPr>
                        </m:sup>
                      </m:sSup>
                      <m:r>
                        <w:rPr>
                          <w:rFonts w:hint="default" w:ascii="Cambria Math" w:hAnsi="Cambria Math"/>
                        </w:rPr>
                        <m:t>∙</m:t>
                      </m:r>
                      <m:sSup>
                        <m:sSupPr>
                          <m:ctrlPr>
                            <w:rPr>
                              <w:rFonts w:hint="default" w:ascii="Cambria Math" w:hAnsi="Cambria Math"/>
                              <w:i/>
                            </w:rPr>
                          </m:ctrlPr>
                        </m:sSupPr>
                        <m:e>
                          <m:r>
                            <w:rPr>
                              <w:rFonts w:hint="default" w:ascii="Cambria Math" w:hAnsi="Cambria Math"/>
                            </w:rPr>
                            <m:t>q</m:t>
                          </m:r>
                          <m:ctrlPr>
                            <w:rPr>
                              <w:rFonts w:hint="default" w:ascii="Cambria Math" w:hAnsi="Cambria Math"/>
                              <w:i/>
                            </w:rPr>
                          </m:ctrlPr>
                        </m:e>
                        <m:sup>
                          <m:r>
                            <w:rPr>
                              <w:rFonts w:hint="default" w:ascii="Cambria Math" w:hAnsi="Cambria Math"/>
                            </w:rPr>
                            <m:t>k</m:t>
                          </m:r>
                          <m:ctrlPr>
                            <w:rPr>
                              <w:rFonts w:hint="default" w:ascii="Cambria Math" w:hAnsi="Cambria Math"/>
                              <w:i/>
                            </w:rPr>
                          </m:ctrlPr>
                        </m:sup>
                      </m:sSup>
                      <m:ctrlPr>
                        <w:rPr>
                          <w:rFonts w:hint="default" w:ascii="Cambria Math" w:hAnsi="Cambria Math"/>
                          <w:i/>
                        </w:rPr>
                      </m:ctrlPr>
                    </m:num>
                    <m:den>
                      <m:sSup>
                        <m:sSupPr>
                          <m:ctrlPr>
                            <w:rPr>
                              <w:rFonts w:hint="default" w:ascii="Cambria Math" w:hAnsi="Cambria Math"/>
                              <w:i/>
                            </w:rPr>
                          </m:ctrlPr>
                        </m:sSupPr>
                        <m:e>
                          <m:r>
                            <w:rPr>
                              <w:rFonts w:hint="default" w:ascii="Cambria Math" w:hAnsi="Cambria Math"/>
                            </w:rPr>
                            <m:t>p</m:t>
                          </m:r>
                          <m:ctrlPr>
                            <w:rPr>
                              <w:rFonts w:hint="default" w:ascii="Cambria Math" w:hAnsi="Cambria Math"/>
                              <w:i/>
                            </w:rPr>
                          </m:ctrlPr>
                        </m:e>
                        <m:sup>
                          <m:r>
                            <w:rPr>
                              <w:rFonts w:hint="default" w:ascii="Cambria Math" w:hAnsi="Cambria Math"/>
                            </w:rPr>
                            <m:t>k</m:t>
                          </m:r>
                          <m:ctrlPr>
                            <w:rPr>
                              <w:rFonts w:hint="default" w:ascii="Cambria Math" w:hAnsi="Cambria Math"/>
                              <w:i/>
                            </w:rPr>
                          </m:ctrlPr>
                        </m:sup>
                      </m:sSup>
                      <m:r>
                        <w:rPr>
                          <w:rFonts w:hint="default" w:ascii="Cambria Math" w:hAnsi="Cambria Math"/>
                        </w:rPr>
                        <m:t>∙</m:t>
                      </m:r>
                      <m:sSup>
                        <m:sSupPr>
                          <m:ctrlPr>
                            <w:rPr>
                              <w:rFonts w:hint="default" w:ascii="Cambria Math" w:hAnsi="Cambria Math"/>
                              <w:i/>
                            </w:rPr>
                          </m:ctrlPr>
                        </m:sSupPr>
                        <m:e>
                          <m:r>
                            <w:rPr>
                              <w:rFonts w:hint="default" w:ascii="Cambria Math" w:hAnsi="Cambria Math"/>
                            </w:rPr>
                            <m:t>q</m:t>
                          </m:r>
                          <m:ctrlPr>
                            <w:rPr>
                              <w:rFonts w:hint="default" w:ascii="Cambria Math" w:hAnsi="Cambria Math"/>
                              <w:i/>
                            </w:rPr>
                          </m:ctrlPr>
                        </m:e>
                        <m:sup>
                          <m:r>
                            <w:rPr>
                              <w:rFonts w:hint="default" w:ascii="Cambria Math" w:hAnsi="Cambria Math"/>
                            </w:rPr>
                            <m:t>j</m:t>
                          </m:r>
                          <m:ctrlPr>
                            <w:rPr>
                              <w:rFonts w:hint="default" w:ascii="Cambria Math" w:hAnsi="Cambria Math"/>
                              <w:i/>
                            </w:rPr>
                          </m:ctrlPr>
                        </m:sup>
                      </m:sSup>
                      <m:r>
                        <w:rPr>
                          <w:rFonts w:hint="default" w:ascii="Cambria Math" w:hAnsi="Cambria Math"/>
                        </w:rPr>
                        <m:t xml:space="preserve"> </m:t>
                      </m:r>
                      <m:sSup>
                        <m:sSupPr>
                          <m:ctrlPr>
                            <w:rPr>
                              <w:rFonts w:hint="default" w:ascii="Cambria Math" w:hAnsi="Cambria Math"/>
                              <w:i/>
                            </w:rPr>
                          </m:ctrlPr>
                        </m:sSupPr>
                        <m:e>
                          <m:r>
                            <w:rPr>
                              <w:rFonts w:hint="default" w:ascii="Cambria Math" w:hAnsi="Cambria Math"/>
                            </w:rPr>
                            <m:t>p</m:t>
                          </m:r>
                          <m:ctrlPr>
                            <w:rPr>
                              <w:rFonts w:hint="default" w:ascii="Cambria Math" w:hAnsi="Cambria Math"/>
                              <w:i/>
                            </w:rPr>
                          </m:ctrlPr>
                        </m:e>
                        <m:sup>
                          <m:r>
                            <w:rPr>
                              <w:rFonts w:hint="default" w:ascii="Cambria Math" w:hAnsi="Cambria Math"/>
                            </w:rPr>
                            <m:t>k</m:t>
                          </m:r>
                          <m:ctrlPr>
                            <w:rPr>
                              <w:rFonts w:hint="default" w:ascii="Cambria Math" w:hAnsi="Cambria Math"/>
                              <w:i/>
                            </w:rPr>
                          </m:ctrlPr>
                        </m:sup>
                      </m:sSup>
                      <m:r>
                        <w:rPr>
                          <w:rFonts w:hint="default" w:ascii="Cambria Math" w:hAnsi="Cambria Math"/>
                        </w:rPr>
                        <m:t>∙</m:t>
                      </m:r>
                      <m:sSup>
                        <m:sSupPr>
                          <m:ctrlPr>
                            <w:rPr>
                              <w:rFonts w:hint="default" w:ascii="Cambria Math" w:hAnsi="Cambria Math"/>
                              <w:i/>
                            </w:rPr>
                          </m:ctrlPr>
                        </m:sSupPr>
                        <m:e>
                          <m:r>
                            <w:rPr>
                              <w:rFonts w:hint="default" w:ascii="Cambria Math" w:hAnsi="Cambria Math"/>
                            </w:rPr>
                            <m:t>q</m:t>
                          </m:r>
                          <m:ctrlPr>
                            <w:rPr>
                              <w:rFonts w:hint="default" w:ascii="Cambria Math" w:hAnsi="Cambria Math"/>
                              <w:i/>
                            </w:rPr>
                          </m:ctrlPr>
                        </m:e>
                        <m:sup>
                          <m:r>
                            <w:rPr>
                              <w:rFonts w:hint="default" w:ascii="Cambria Math" w:hAnsi="Cambria Math"/>
                            </w:rPr>
                            <m:t>k</m:t>
                          </m:r>
                          <m:ctrlPr>
                            <w:rPr>
                              <w:rFonts w:hint="default" w:ascii="Cambria Math" w:hAnsi="Cambria Math"/>
                              <w:i/>
                            </w:rPr>
                          </m:ctrlPr>
                        </m:sup>
                      </m:sSup>
                      <m:ctrlPr>
                        <w:rPr>
                          <w:rFonts w:hint="default" w:ascii="Cambria Math" w:hAnsi="Cambria Math"/>
                          <w:i/>
                        </w:rPr>
                      </m:ctrlPr>
                    </m:den>
                  </m:f>
                  <m:ctrlPr>
                    <w:rPr>
                      <w:rFonts w:hint="default" w:ascii="Cambria Math" w:hAnsi="Cambria Math"/>
                      <w:i/>
                    </w:rPr>
                  </m:ctrlPr>
                </m:e>
              </m:d>
              <m:ctrlPr>
                <w:rPr>
                  <w:rFonts w:hint="default" w:ascii="Cambria Math" w:hAnsi="Cambria Math"/>
                  <w:i/>
                </w:rPr>
              </m:ctrlPr>
            </m:e>
            <m:sup>
              <m:f>
                <m:fPr>
                  <m:type m:val="skw"/>
                  <m:ctrlPr>
                    <w:rPr>
                      <w:rFonts w:hint="default" w:ascii="Cambria Math" w:hAnsi="Cambria Math"/>
                      <w:i/>
                    </w:rPr>
                  </m:ctrlPr>
                </m:fPr>
                <m:num>
                  <m:r>
                    <w:rPr>
                      <w:rFonts w:hint="default" w:ascii="Cambria Math" w:hAnsi="Cambria Math"/>
                    </w:rPr>
                    <m:t>1</m:t>
                  </m:r>
                  <m:ctrlPr>
                    <w:rPr>
                      <w:rFonts w:hint="default" w:ascii="Cambria Math" w:hAnsi="Cambria Math"/>
                      <w:i/>
                    </w:rPr>
                  </m:ctrlPr>
                </m:num>
                <m:den>
                  <m:r>
                    <w:rPr>
                      <w:rFonts w:hint="default" w:ascii="Cambria Math" w:hAnsi="Cambria Math"/>
                    </w:rPr>
                    <m:t>2</m:t>
                  </m:r>
                  <m:ctrlPr>
                    <w:rPr>
                      <w:rFonts w:hint="default" w:ascii="Cambria Math" w:hAnsi="Cambria Math"/>
                      <w:i/>
                    </w:rPr>
                  </m:ctrlPr>
                </m:den>
              </m:f>
              <m:ctrlPr>
                <w:rPr>
                  <w:rFonts w:hint="default" w:ascii="Cambria Math" w:hAnsi="Cambria Math"/>
                  <w:i/>
                </w:rPr>
              </m:ctrlPr>
            </m:sup>
          </m:sSup>
          <m:r>
            <w:rPr>
              <w:rFonts w:hint="default" w:ascii="Cambria Math" w:hAnsi="Cambria Math"/>
            </w:rPr>
            <m:t>=</m:t>
          </m:r>
          <m:sSup>
            <m:sSupPr>
              <m:ctrlPr>
                <w:rPr>
                  <w:rFonts w:hint="default" w:ascii="Cambria Math" w:hAnsi="Cambria Math"/>
                  <w:i/>
                </w:rPr>
              </m:ctrlPr>
            </m:sSupPr>
            <m:e>
              <m:d>
                <m:dPr>
                  <m:begChr m:val="["/>
                  <m:endChr m:val="]"/>
                  <m:ctrlPr>
                    <w:rPr>
                      <w:rFonts w:hint="default" w:ascii="Cambria Math" w:hAnsi="Cambria Math"/>
                      <w:i/>
                    </w:rPr>
                  </m:ctrlPr>
                </m:dPr>
                <m:e>
                  <m:f>
                    <m:fPr>
                      <m:ctrlPr>
                        <w:rPr>
                          <w:rFonts w:hint="default" w:ascii="Cambria Math" w:hAnsi="Cambria Math"/>
                          <w:i/>
                        </w:rPr>
                      </m:ctrlPr>
                    </m:fPr>
                    <m:num>
                      <m:sSup>
                        <m:sSupPr>
                          <m:ctrlPr>
                            <w:rPr>
                              <w:rFonts w:hint="default" w:ascii="Cambria Math" w:hAnsi="Cambria Math"/>
                              <w:i/>
                            </w:rPr>
                          </m:ctrlPr>
                        </m:sSupPr>
                        <m:e>
                          <m:r>
                            <w:rPr>
                              <w:rFonts w:hint="default" w:ascii="Cambria Math" w:hAnsi="Cambria Math"/>
                            </w:rPr>
                            <m:t>p</m:t>
                          </m:r>
                          <m:ctrlPr>
                            <w:rPr>
                              <w:rFonts w:hint="default" w:ascii="Cambria Math" w:hAnsi="Cambria Math"/>
                              <w:i/>
                            </w:rPr>
                          </m:ctrlPr>
                        </m:e>
                        <m:sup>
                          <m:r>
                            <w:rPr>
                              <w:rFonts w:hint="default" w:ascii="Cambria Math" w:hAnsi="Cambria Math"/>
                            </w:rPr>
                            <m:t>j</m:t>
                          </m:r>
                          <m:ctrlPr>
                            <w:rPr>
                              <w:rFonts w:hint="default" w:ascii="Cambria Math" w:hAnsi="Cambria Math"/>
                              <w:i/>
                            </w:rPr>
                          </m:ctrlPr>
                        </m:sup>
                      </m:sSup>
                      <m:r>
                        <w:rPr>
                          <w:rFonts w:hint="default" w:ascii="Cambria Math" w:hAnsi="Cambria Math"/>
                        </w:rPr>
                        <m:t>∙</m:t>
                      </m:r>
                      <m:sSup>
                        <m:sSupPr>
                          <m:ctrlPr>
                            <w:rPr>
                              <w:rFonts w:hint="default" w:ascii="Cambria Math" w:hAnsi="Cambria Math"/>
                              <w:i/>
                            </w:rPr>
                          </m:ctrlPr>
                        </m:sSupPr>
                        <m:e>
                          <m:r>
                            <w:rPr>
                              <w:rFonts w:hint="default" w:ascii="Cambria Math" w:hAnsi="Cambria Math"/>
                            </w:rPr>
                            <m:t>q</m:t>
                          </m:r>
                          <m:ctrlPr>
                            <w:rPr>
                              <w:rFonts w:hint="default" w:ascii="Cambria Math" w:hAnsi="Cambria Math"/>
                              <w:i/>
                            </w:rPr>
                          </m:ctrlPr>
                        </m:e>
                        <m:sup>
                          <m:r>
                            <w:rPr>
                              <w:rFonts w:hint="default" w:ascii="Cambria Math" w:hAnsi="Cambria Math"/>
                            </w:rPr>
                            <m:t>j</m:t>
                          </m:r>
                          <m:ctrlPr>
                            <w:rPr>
                              <w:rFonts w:hint="default" w:ascii="Cambria Math" w:hAnsi="Cambria Math"/>
                              <w:i/>
                            </w:rPr>
                          </m:ctrlPr>
                        </m:sup>
                      </m:sSup>
                      <m:r>
                        <w:rPr>
                          <w:rFonts w:hint="default" w:ascii="Cambria Math" w:hAnsi="Cambria Math"/>
                        </w:rPr>
                        <m:t xml:space="preserve"> </m:t>
                      </m:r>
                      <m:ctrlPr>
                        <w:rPr>
                          <w:rFonts w:hint="default" w:ascii="Cambria Math" w:hAnsi="Cambria Math"/>
                          <w:i/>
                        </w:rPr>
                      </m:ctrlPr>
                    </m:num>
                    <m:den>
                      <m:sSup>
                        <m:sSupPr>
                          <m:ctrlPr>
                            <w:rPr>
                              <w:rFonts w:hint="default" w:ascii="Cambria Math" w:hAnsi="Cambria Math"/>
                              <w:i/>
                            </w:rPr>
                          </m:ctrlPr>
                        </m:sSupPr>
                        <m:e>
                          <m:r>
                            <w:rPr>
                              <w:rFonts w:hint="default" w:ascii="Cambria Math" w:hAnsi="Cambria Math"/>
                            </w:rPr>
                            <m:t>p</m:t>
                          </m:r>
                          <m:ctrlPr>
                            <w:rPr>
                              <w:rFonts w:hint="default" w:ascii="Cambria Math" w:hAnsi="Cambria Math"/>
                              <w:i/>
                            </w:rPr>
                          </m:ctrlPr>
                        </m:e>
                        <m:sup>
                          <m:r>
                            <w:rPr>
                              <w:rFonts w:hint="default" w:ascii="Cambria Math" w:hAnsi="Cambria Math"/>
                            </w:rPr>
                            <m:t>k</m:t>
                          </m:r>
                          <m:ctrlPr>
                            <w:rPr>
                              <w:rFonts w:hint="default" w:ascii="Cambria Math" w:hAnsi="Cambria Math"/>
                              <w:i/>
                            </w:rPr>
                          </m:ctrlPr>
                        </m:sup>
                      </m:sSup>
                      <m:r>
                        <w:rPr>
                          <w:rFonts w:hint="default" w:ascii="Cambria Math" w:hAnsi="Cambria Math"/>
                        </w:rPr>
                        <m:t>∙</m:t>
                      </m:r>
                      <m:sSup>
                        <m:sSupPr>
                          <m:ctrlPr>
                            <w:rPr>
                              <w:rFonts w:hint="default" w:ascii="Cambria Math" w:hAnsi="Cambria Math"/>
                              <w:i/>
                            </w:rPr>
                          </m:ctrlPr>
                        </m:sSupPr>
                        <m:e>
                          <m:r>
                            <w:rPr>
                              <w:rFonts w:hint="default" w:ascii="Cambria Math" w:hAnsi="Cambria Math"/>
                            </w:rPr>
                            <m:t>q</m:t>
                          </m:r>
                          <m:ctrlPr>
                            <w:rPr>
                              <w:rFonts w:hint="default" w:ascii="Cambria Math" w:hAnsi="Cambria Math"/>
                              <w:i/>
                            </w:rPr>
                          </m:ctrlPr>
                        </m:e>
                        <m:sup>
                          <m:r>
                            <w:rPr>
                              <w:rFonts w:hint="default" w:ascii="Cambria Math" w:hAnsi="Cambria Math"/>
                            </w:rPr>
                            <m:t>j</m:t>
                          </m:r>
                          <m:ctrlPr>
                            <w:rPr>
                              <w:rFonts w:hint="default" w:ascii="Cambria Math" w:hAnsi="Cambria Math"/>
                              <w:i/>
                            </w:rPr>
                          </m:ctrlPr>
                        </m:sup>
                      </m:sSup>
                      <m:r>
                        <w:rPr>
                          <w:rFonts w:hint="default" w:ascii="Cambria Math" w:hAnsi="Cambria Math"/>
                        </w:rPr>
                        <m:t xml:space="preserve"> </m:t>
                      </m:r>
                      <m:ctrlPr>
                        <w:rPr>
                          <w:rFonts w:hint="default" w:ascii="Cambria Math" w:hAnsi="Cambria Math"/>
                          <w:i/>
                        </w:rPr>
                      </m:ctrlPr>
                    </m:den>
                  </m:f>
                  <m:r>
                    <w:rPr>
                      <w:rFonts w:hint="default" w:ascii="Cambria Math" w:hAnsi="Cambria Math"/>
                    </w:rPr>
                    <m:t>×</m:t>
                  </m:r>
                  <m:f>
                    <m:fPr>
                      <m:ctrlPr>
                        <w:rPr>
                          <w:rFonts w:hint="default" w:ascii="Cambria Math" w:hAnsi="Cambria Math"/>
                          <w:i/>
                        </w:rPr>
                      </m:ctrlPr>
                    </m:fPr>
                    <m:num>
                      <m:r>
                        <w:rPr>
                          <w:rFonts w:hint="default" w:ascii="Cambria Math" w:hAnsi="Cambria Math"/>
                        </w:rPr>
                        <m:t xml:space="preserve"> </m:t>
                      </m:r>
                      <m:sSup>
                        <m:sSupPr>
                          <m:ctrlPr>
                            <w:rPr>
                              <w:rFonts w:hint="default" w:ascii="Cambria Math" w:hAnsi="Cambria Math"/>
                              <w:i/>
                            </w:rPr>
                          </m:ctrlPr>
                        </m:sSupPr>
                        <m:e>
                          <m:r>
                            <w:rPr>
                              <w:rFonts w:hint="default" w:ascii="Cambria Math" w:hAnsi="Cambria Math"/>
                            </w:rPr>
                            <m:t>p</m:t>
                          </m:r>
                          <m:ctrlPr>
                            <w:rPr>
                              <w:rFonts w:hint="default" w:ascii="Cambria Math" w:hAnsi="Cambria Math"/>
                              <w:i/>
                            </w:rPr>
                          </m:ctrlPr>
                        </m:e>
                        <m:sup>
                          <m:r>
                            <w:rPr>
                              <w:rFonts w:hint="default" w:ascii="Cambria Math" w:hAnsi="Cambria Math"/>
                            </w:rPr>
                            <m:t>j</m:t>
                          </m:r>
                          <m:ctrlPr>
                            <w:rPr>
                              <w:rFonts w:hint="default" w:ascii="Cambria Math" w:hAnsi="Cambria Math"/>
                              <w:i/>
                            </w:rPr>
                          </m:ctrlPr>
                        </m:sup>
                      </m:sSup>
                      <m:r>
                        <w:rPr>
                          <w:rFonts w:hint="default" w:ascii="Cambria Math" w:hAnsi="Cambria Math"/>
                        </w:rPr>
                        <m:t>∙</m:t>
                      </m:r>
                      <m:sSup>
                        <m:sSupPr>
                          <m:ctrlPr>
                            <w:rPr>
                              <w:rFonts w:hint="default" w:ascii="Cambria Math" w:hAnsi="Cambria Math"/>
                              <w:i/>
                            </w:rPr>
                          </m:ctrlPr>
                        </m:sSupPr>
                        <m:e>
                          <m:r>
                            <w:rPr>
                              <w:rFonts w:hint="default" w:ascii="Cambria Math" w:hAnsi="Cambria Math"/>
                            </w:rPr>
                            <m:t>q</m:t>
                          </m:r>
                          <m:ctrlPr>
                            <w:rPr>
                              <w:rFonts w:hint="default" w:ascii="Cambria Math" w:hAnsi="Cambria Math"/>
                              <w:i/>
                            </w:rPr>
                          </m:ctrlPr>
                        </m:e>
                        <m:sup>
                          <m:r>
                            <w:rPr>
                              <w:rFonts w:hint="default" w:ascii="Cambria Math" w:hAnsi="Cambria Math"/>
                            </w:rPr>
                            <m:t>k</m:t>
                          </m:r>
                          <m:ctrlPr>
                            <w:rPr>
                              <w:rFonts w:hint="default" w:ascii="Cambria Math" w:hAnsi="Cambria Math"/>
                              <w:i/>
                            </w:rPr>
                          </m:ctrlPr>
                        </m:sup>
                      </m:sSup>
                      <m:ctrlPr>
                        <w:rPr>
                          <w:rFonts w:hint="default" w:ascii="Cambria Math" w:hAnsi="Cambria Math"/>
                          <w:i/>
                        </w:rPr>
                      </m:ctrlPr>
                    </m:num>
                    <m:den>
                      <m:sSup>
                        <m:sSupPr>
                          <m:ctrlPr>
                            <w:rPr>
                              <w:rFonts w:hint="default" w:ascii="Cambria Math" w:hAnsi="Cambria Math"/>
                              <w:i/>
                            </w:rPr>
                          </m:ctrlPr>
                        </m:sSupPr>
                        <m:e>
                          <m:r>
                            <w:rPr>
                              <w:rFonts w:hint="default" w:ascii="Cambria Math" w:hAnsi="Cambria Math"/>
                            </w:rPr>
                            <m:t>p</m:t>
                          </m:r>
                          <m:ctrlPr>
                            <w:rPr>
                              <w:rFonts w:hint="default" w:ascii="Cambria Math" w:hAnsi="Cambria Math"/>
                              <w:i/>
                            </w:rPr>
                          </m:ctrlPr>
                        </m:e>
                        <m:sup>
                          <m:r>
                            <w:rPr>
                              <w:rFonts w:hint="default" w:ascii="Cambria Math" w:hAnsi="Cambria Math"/>
                            </w:rPr>
                            <m:t>k</m:t>
                          </m:r>
                          <m:ctrlPr>
                            <w:rPr>
                              <w:rFonts w:hint="default" w:ascii="Cambria Math" w:hAnsi="Cambria Math"/>
                              <w:i/>
                            </w:rPr>
                          </m:ctrlPr>
                        </m:sup>
                      </m:sSup>
                      <m:r>
                        <w:rPr>
                          <w:rFonts w:hint="default" w:ascii="Cambria Math" w:hAnsi="Cambria Math"/>
                        </w:rPr>
                        <m:t>∙</m:t>
                      </m:r>
                      <m:sSup>
                        <m:sSupPr>
                          <m:ctrlPr>
                            <w:rPr>
                              <w:rFonts w:hint="default" w:ascii="Cambria Math" w:hAnsi="Cambria Math"/>
                              <w:i/>
                            </w:rPr>
                          </m:ctrlPr>
                        </m:sSupPr>
                        <m:e>
                          <m:r>
                            <w:rPr>
                              <w:rFonts w:hint="default" w:ascii="Cambria Math" w:hAnsi="Cambria Math"/>
                            </w:rPr>
                            <m:t>q</m:t>
                          </m:r>
                          <m:ctrlPr>
                            <w:rPr>
                              <w:rFonts w:hint="default" w:ascii="Cambria Math" w:hAnsi="Cambria Math"/>
                              <w:i/>
                            </w:rPr>
                          </m:ctrlPr>
                        </m:e>
                        <m:sup>
                          <m:r>
                            <w:rPr>
                              <w:rFonts w:hint="default" w:ascii="Cambria Math" w:hAnsi="Cambria Math"/>
                            </w:rPr>
                            <m:t>k</m:t>
                          </m:r>
                          <m:ctrlPr>
                            <w:rPr>
                              <w:rFonts w:hint="default" w:ascii="Cambria Math" w:hAnsi="Cambria Math"/>
                              <w:i/>
                            </w:rPr>
                          </m:ctrlPr>
                        </m:sup>
                      </m:sSup>
                      <m:ctrlPr>
                        <w:rPr>
                          <w:rFonts w:hint="default" w:ascii="Cambria Math" w:hAnsi="Cambria Math"/>
                          <w:i/>
                        </w:rPr>
                      </m:ctrlPr>
                    </m:den>
                  </m:f>
                  <m:ctrlPr>
                    <w:rPr>
                      <w:rFonts w:hint="default" w:ascii="Cambria Math" w:hAnsi="Cambria Math"/>
                      <w:i/>
                    </w:rPr>
                  </m:ctrlPr>
                </m:e>
              </m:d>
              <m:ctrlPr>
                <w:rPr>
                  <w:rFonts w:hint="default" w:ascii="Cambria Math" w:hAnsi="Cambria Math"/>
                  <w:i/>
                </w:rPr>
              </m:ctrlPr>
            </m:e>
            <m:sup>
              <m:f>
                <m:fPr>
                  <m:type m:val="skw"/>
                  <m:ctrlPr>
                    <w:rPr>
                      <w:rFonts w:hint="default" w:ascii="Cambria Math" w:hAnsi="Cambria Math"/>
                      <w:i/>
                    </w:rPr>
                  </m:ctrlPr>
                </m:fPr>
                <m:num>
                  <m:r>
                    <w:rPr>
                      <w:rFonts w:hint="default" w:ascii="Cambria Math" w:hAnsi="Cambria Math"/>
                    </w:rPr>
                    <m:t>1</m:t>
                  </m:r>
                  <m:ctrlPr>
                    <w:rPr>
                      <w:rFonts w:hint="default" w:ascii="Cambria Math" w:hAnsi="Cambria Math"/>
                      <w:i/>
                    </w:rPr>
                  </m:ctrlPr>
                </m:num>
                <m:den>
                  <m:r>
                    <w:rPr>
                      <w:rFonts w:hint="default" w:ascii="Cambria Math" w:hAnsi="Cambria Math"/>
                    </w:rPr>
                    <m:t>2</m:t>
                  </m:r>
                  <m:ctrlPr>
                    <w:rPr>
                      <w:rFonts w:hint="default" w:ascii="Cambria Math" w:hAnsi="Cambria Math"/>
                      <w:i/>
                    </w:rPr>
                  </m:ctrlPr>
                </m:den>
              </m:f>
              <m:ctrlPr>
                <w:rPr>
                  <w:rFonts w:hint="default" w:ascii="Cambria Math" w:hAnsi="Cambria Math"/>
                  <w:i/>
                </w:rPr>
              </m:ctrlPr>
            </m:sup>
          </m:sSup>
          <m:r>
            <w:rPr>
              <w:rFonts w:hint="default" w:ascii="Cambria Math" w:hAnsi="Cambria Math"/>
            </w:rPr>
            <m:t xml:space="preserve">           （1.18）</m:t>
          </m:r>
        </m:oMath>
      </m:oMathPara>
    </w:p>
    <w:p>
      <w:pPr>
        <w:rPr>
          <w:rFonts w:hint="eastAsia"/>
          <w:rPrChange w:id="357" w:author="Lee Feng" w:date="2018-11-11T23:02:00Z">
            <w:rPr/>
          </w:rPrChange>
        </w:rPr>
      </w:pPr>
      <m:oMathPara>
        <m:oMath>
          <m:r>
            <w:rPr>
              <w:rFonts w:hint="default" w:ascii="Cambria Math" w:hAnsi="Cambria Math"/>
            </w:rPr>
            <m:t xml:space="preserve">  j</m:t>
          </m:r>
          <m:r>
            <m:rPr>
              <m:sty m:val="p"/>
            </m:rPr>
            <w:rPr>
              <w:rFonts w:hint="default" w:ascii="Cambria Math" w:hAnsi="Cambria Math"/>
            </w:rPr>
            <m:t xml:space="preserve">=1,…,K; k=1,…,K.                                               </m:t>
          </m:r>
          <w:del w:id="358" w:author="Lee Feng" w:date="2018-11-11T23:02:00Z">
            <m:r>
              <m:rPr>
                <m:sty m:val="p"/>
              </m:rPr>
              <w:rPr>
                <w:rFonts w:hint="default" w:ascii="Cambria Math" w:hAnsi="Cambria Math"/>
              </w:rPr>
              <m:t>（1.19）</m:t>
            </m:r>
          </w:del>
        </m:oMath>
      </m:oMathPara>
    </w:p>
    <w:p>
      <w:pPr>
        <w:spacing w:line="480" w:lineRule="exact"/>
        <w:ind w:firstLine="480" w:firstLineChars="200"/>
        <w:rPr>
          <w:sz w:val="24"/>
        </w:rPr>
      </w:pPr>
      <w:r>
        <w:rPr>
          <w:sz w:val="24"/>
        </w:rPr>
        <w:t>最后，计算</w:t>
      </w:r>
      <w:r>
        <w:rPr>
          <w:rFonts w:ascii="宋体" w:hAnsi="宋体"/>
          <w:i/>
          <w:sz w:val="24"/>
        </w:rPr>
        <w:t>k</w:t>
      </w:r>
      <w:r>
        <w:rPr>
          <w:sz w:val="24"/>
        </w:rPr>
        <w:t>国最终的基本分类以上PPP指数，其等于</w:t>
      </w:r>
      <w:r>
        <w:rPr>
          <w:rFonts w:ascii="宋体" w:hAnsi="宋体"/>
          <w:i/>
          <w:sz w:val="24"/>
        </w:rPr>
        <w:t>k</w:t>
      </w:r>
      <w:r>
        <w:rPr>
          <w:sz w:val="24"/>
        </w:rPr>
        <w:t>国与全部国家间</w:t>
      </w:r>
      <w:r>
        <w:rPr>
          <w:rFonts w:ascii="宋体" w:hAnsi="宋体"/>
          <w:sz w:val="24"/>
        </w:rPr>
        <w:t>费雪理想双边价格指数</w:t>
      </w:r>
      <w:r>
        <w:rPr>
          <w:sz w:val="24"/>
        </w:rPr>
        <w:t>的几何平均值。</w:t>
      </w:r>
    </w:p>
    <w:p>
      <m:oMathPara>
        <m:oMath>
          <m:sSub>
            <m:sSubPr>
              <m:ctrlPr>
                <w:rPr>
                  <w:rFonts w:hint="default" w:ascii="Cambria Math" w:hAnsi="Cambria Math"/>
                </w:rPr>
              </m:ctrlPr>
            </m:sSubPr>
            <m:e>
              <m:r>
                <w:rPr>
                  <w:rFonts w:hint="default" w:ascii="Cambria Math" w:hAnsi="Cambria Math"/>
                </w:rPr>
                <m:t>GEKS</m:t>
              </m:r>
              <m:ctrlPr>
                <w:rPr>
                  <w:rFonts w:hint="default" w:ascii="Cambria Math" w:hAnsi="Cambria Math"/>
                </w:rPr>
              </m:ctrlPr>
            </m:e>
            <m:sub>
              <m:r>
                <w:rPr>
                  <w:rFonts w:hint="default" w:ascii="Cambria Math" w:hAnsi="Cambria Math"/>
                </w:rPr>
                <m:t>k</m:t>
              </m:r>
              <m:ctrlPr>
                <w:rPr>
                  <w:rFonts w:hint="default" w:ascii="Cambria Math" w:hAnsi="Cambria Math"/>
                </w:rPr>
              </m:ctrlPr>
            </m:sub>
          </m:sSub>
          <m:r>
            <w:rPr>
              <w:rFonts w:hint="default" w:ascii="Cambria Math" w:hAnsi="Cambria Math"/>
            </w:rPr>
            <m:t>=</m:t>
          </m:r>
          <m:sSup>
            <m:sSupPr>
              <m:ctrlPr>
                <w:rPr>
                  <w:rFonts w:hint="default" w:ascii="Cambria Math" w:hAnsi="Cambria Math"/>
                  <w:i/>
                </w:rPr>
              </m:ctrlPr>
            </m:sSupPr>
            <m:e>
              <m:d>
                <m:dPr>
                  <m:ctrlPr>
                    <w:rPr>
                      <w:rFonts w:hint="default" w:ascii="Cambria Math" w:hAnsi="Cambria Math"/>
                      <w:i/>
                    </w:rPr>
                  </m:ctrlPr>
                </m:dPr>
                <m:e>
                  <m:nary>
                    <m:naryPr>
                      <m:chr m:val="∏"/>
                      <m:limLoc m:val="undOvr"/>
                      <m:ctrlPr>
                        <w:rPr>
                          <w:rFonts w:hint="default" w:ascii="Cambria Math" w:hAnsi="Cambria Math"/>
                          <w:i/>
                        </w:rPr>
                      </m:ctrlPr>
                    </m:naryPr>
                    <m:sub>
                      <m:r>
                        <w:rPr>
                          <w:rFonts w:hint="default" w:ascii="Cambria Math" w:hAnsi="Cambria Math"/>
                        </w:rPr>
                        <m:t>j=1</m:t>
                      </m:r>
                      <m:ctrlPr>
                        <w:rPr>
                          <w:rFonts w:hint="default" w:ascii="Cambria Math" w:hAnsi="Cambria Math"/>
                          <w:i/>
                        </w:rPr>
                      </m:ctrlPr>
                    </m:sub>
                    <m:sup>
                      <m:r>
                        <w:rPr>
                          <w:rFonts w:hint="default" w:ascii="Cambria Math" w:hAnsi="Cambria Math"/>
                        </w:rPr>
                        <m:t>K</m:t>
                      </m:r>
                      <m:ctrlPr>
                        <w:rPr>
                          <w:rFonts w:hint="default" w:ascii="Cambria Math" w:hAnsi="Cambria Math"/>
                          <w:i/>
                        </w:rPr>
                      </m:ctrlPr>
                    </m:sup>
                    <m:e>
                      <m:sSub>
                        <m:sSubPr>
                          <m:ctrlPr>
                            <w:rPr>
                              <w:rFonts w:hint="default" w:ascii="Cambria Math" w:hAnsi="Cambria Math"/>
                            </w:rPr>
                          </m:ctrlPr>
                        </m:sSubPr>
                        <m:e>
                          <m:r>
                            <w:rPr>
                              <w:rFonts w:hint="default" w:ascii="Cambria Math" w:hAnsi="Cambria Math"/>
                            </w:rPr>
                            <m:t>P</m:t>
                          </m:r>
                          <m:ctrlPr>
                            <w:rPr>
                              <w:rFonts w:hint="default" w:ascii="Cambria Math" w:hAnsi="Cambria Math"/>
                            </w:rPr>
                          </m:ctrlPr>
                        </m:e>
                        <m:sub>
                          <m:r>
                            <w:rPr>
                              <w:rFonts w:hint="default" w:ascii="Cambria Math" w:hAnsi="Cambria Math"/>
                            </w:rPr>
                            <m:t>F</m:t>
                          </m:r>
                          <m:ctrlPr>
                            <w:rPr>
                              <w:rFonts w:hint="default" w:ascii="Cambria Math" w:hAnsi="Cambria Math"/>
                            </w:rPr>
                          </m:ctrlPr>
                        </m:sub>
                      </m:sSub>
                      <m:d>
                        <m:dPr>
                          <m:ctrlPr>
                            <w:rPr>
                              <w:rFonts w:hint="default" w:ascii="Cambria Math" w:hAnsi="Cambria Math"/>
                            </w:rPr>
                          </m:ctrlPr>
                        </m:dPr>
                        <m:e>
                          <m:sSup>
                            <m:sSupPr>
                              <m:ctrlPr>
                                <w:rPr>
                                  <w:rFonts w:hint="default" w:ascii="Cambria Math" w:hAnsi="Cambria Math"/>
                                  <w:i/>
                                </w:rPr>
                              </m:ctrlPr>
                            </m:sSupPr>
                            <m:e>
                              <m:r>
                                <w:rPr>
                                  <w:rFonts w:hint="default" w:ascii="Cambria Math" w:hAnsi="Cambria Math"/>
                                </w:rPr>
                                <m:t>p</m:t>
                              </m:r>
                              <m:ctrlPr>
                                <w:rPr>
                                  <w:rFonts w:hint="default" w:ascii="Cambria Math" w:hAnsi="Cambria Math"/>
                                  <w:i/>
                                </w:rPr>
                              </m:ctrlPr>
                            </m:e>
                            <m:sup>
                              <m:r>
                                <w:rPr>
                                  <w:rFonts w:hint="default" w:ascii="Cambria Math" w:hAnsi="Cambria Math"/>
                                </w:rPr>
                                <m:t>k</m:t>
                              </m:r>
                              <m:ctrlPr>
                                <w:rPr>
                                  <w:rFonts w:hint="default" w:ascii="Cambria Math" w:hAnsi="Cambria Math"/>
                                  <w:i/>
                                </w:rPr>
                              </m:ctrlPr>
                            </m:sup>
                          </m:sSup>
                          <m:r>
                            <w:rPr>
                              <w:rFonts w:hint="default" w:ascii="Cambria Math" w:hAnsi="Cambria Math"/>
                            </w:rPr>
                            <m:t>,</m:t>
                          </m:r>
                          <m:sSup>
                            <m:sSupPr>
                              <m:ctrlPr>
                                <w:rPr>
                                  <w:rFonts w:hint="default" w:ascii="Cambria Math" w:hAnsi="Cambria Math"/>
                                  <w:i/>
                                </w:rPr>
                              </m:ctrlPr>
                            </m:sSupPr>
                            <m:e>
                              <m:r>
                                <w:rPr>
                                  <w:rFonts w:hint="default" w:ascii="Cambria Math" w:hAnsi="Cambria Math"/>
                                </w:rPr>
                                <m:t>p</m:t>
                              </m:r>
                              <m:ctrlPr>
                                <w:rPr>
                                  <w:rFonts w:hint="default" w:ascii="Cambria Math" w:hAnsi="Cambria Math"/>
                                  <w:i/>
                                </w:rPr>
                              </m:ctrlPr>
                            </m:e>
                            <m:sup>
                              <m:r>
                                <w:rPr>
                                  <w:rFonts w:hint="default" w:ascii="Cambria Math" w:hAnsi="Cambria Math"/>
                                </w:rPr>
                                <m:t>j</m:t>
                              </m:r>
                              <m:ctrlPr>
                                <w:rPr>
                                  <w:rFonts w:hint="default" w:ascii="Cambria Math" w:hAnsi="Cambria Math"/>
                                  <w:i/>
                                </w:rPr>
                              </m:ctrlPr>
                            </m:sup>
                          </m:sSup>
                          <m:r>
                            <w:rPr>
                              <w:rFonts w:hint="default" w:ascii="Cambria Math" w:hAnsi="Cambria Math"/>
                            </w:rPr>
                            <m:t>,</m:t>
                          </m:r>
                          <m:sSup>
                            <m:sSupPr>
                              <m:ctrlPr>
                                <w:rPr>
                                  <w:rFonts w:hint="default" w:ascii="Cambria Math" w:hAnsi="Cambria Math"/>
                                  <w:i/>
                                </w:rPr>
                              </m:ctrlPr>
                            </m:sSupPr>
                            <m:e>
                              <m:r>
                                <w:rPr>
                                  <w:rFonts w:hint="default" w:ascii="Cambria Math" w:hAnsi="Cambria Math"/>
                                </w:rPr>
                                <m:t>q</m:t>
                              </m:r>
                              <m:ctrlPr>
                                <w:rPr>
                                  <w:rFonts w:hint="default" w:ascii="Cambria Math" w:hAnsi="Cambria Math"/>
                                  <w:i/>
                                </w:rPr>
                              </m:ctrlPr>
                            </m:e>
                            <m:sup>
                              <m:r>
                                <w:rPr>
                                  <w:rFonts w:hint="default" w:ascii="Cambria Math" w:hAnsi="Cambria Math"/>
                                </w:rPr>
                                <m:t>k</m:t>
                              </m:r>
                              <m:ctrlPr>
                                <w:rPr>
                                  <w:rFonts w:hint="default" w:ascii="Cambria Math" w:hAnsi="Cambria Math"/>
                                  <w:i/>
                                </w:rPr>
                              </m:ctrlPr>
                            </m:sup>
                          </m:sSup>
                          <m:r>
                            <w:rPr>
                              <w:rFonts w:hint="default" w:ascii="Cambria Math" w:hAnsi="Cambria Math"/>
                            </w:rPr>
                            <m:t>,</m:t>
                          </m:r>
                          <m:sSup>
                            <m:sSupPr>
                              <m:ctrlPr>
                                <w:rPr>
                                  <w:rFonts w:hint="default" w:ascii="Cambria Math" w:hAnsi="Cambria Math"/>
                                  <w:i/>
                                </w:rPr>
                              </m:ctrlPr>
                            </m:sSupPr>
                            <m:e>
                              <m:r>
                                <w:rPr>
                                  <w:rFonts w:hint="default" w:ascii="Cambria Math" w:hAnsi="Cambria Math"/>
                                </w:rPr>
                                <m:t>q</m:t>
                              </m:r>
                              <m:ctrlPr>
                                <w:rPr>
                                  <w:rFonts w:hint="default" w:ascii="Cambria Math" w:hAnsi="Cambria Math"/>
                                  <w:i/>
                                </w:rPr>
                              </m:ctrlPr>
                            </m:e>
                            <m:sup>
                              <m:r>
                                <w:rPr>
                                  <w:rFonts w:hint="default" w:ascii="Cambria Math" w:hAnsi="Cambria Math"/>
                                </w:rPr>
                                <m:t>j</m:t>
                              </m:r>
                              <m:ctrlPr>
                                <w:rPr>
                                  <w:rFonts w:hint="default" w:ascii="Cambria Math" w:hAnsi="Cambria Math"/>
                                  <w:i/>
                                </w:rPr>
                              </m:ctrlPr>
                            </m:sup>
                          </m:sSup>
                          <m:ctrlPr>
                            <w:rPr>
                              <w:rFonts w:hint="default" w:ascii="Cambria Math" w:hAnsi="Cambria Math"/>
                            </w:rPr>
                          </m:ctrlPr>
                        </m:e>
                      </m:d>
                      <m:ctrlPr>
                        <w:rPr>
                          <w:rFonts w:hint="default" w:ascii="Cambria Math" w:hAnsi="Cambria Math"/>
                          <w:i/>
                        </w:rPr>
                      </m:ctrlPr>
                    </m:e>
                  </m:nary>
                  <m:ctrlPr>
                    <w:rPr>
                      <w:rFonts w:hint="default" w:ascii="Cambria Math" w:hAnsi="Cambria Math"/>
                      <w:i/>
                    </w:rPr>
                  </m:ctrlPr>
                </m:e>
              </m:d>
              <m:ctrlPr>
                <w:rPr>
                  <w:rFonts w:hint="default" w:ascii="Cambria Math" w:hAnsi="Cambria Math"/>
                  <w:i/>
                </w:rPr>
              </m:ctrlPr>
            </m:e>
            <m:sup>
              <m:f>
                <m:fPr>
                  <m:type m:val="skw"/>
                  <m:ctrlPr>
                    <w:rPr>
                      <w:rFonts w:hint="default" w:ascii="Cambria Math" w:hAnsi="Cambria Math"/>
                      <w:i/>
                    </w:rPr>
                  </m:ctrlPr>
                </m:fPr>
                <m:num>
                  <m:r>
                    <w:rPr>
                      <w:rFonts w:hint="default" w:ascii="Cambria Math" w:hAnsi="Cambria Math"/>
                    </w:rPr>
                    <m:t>1</m:t>
                  </m:r>
                  <m:ctrlPr>
                    <w:rPr>
                      <w:rFonts w:hint="default" w:ascii="Cambria Math" w:hAnsi="Cambria Math"/>
                      <w:i/>
                    </w:rPr>
                  </m:ctrlPr>
                </m:num>
                <m:den>
                  <m:r>
                    <w:rPr>
                      <w:rFonts w:hint="default" w:ascii="Cambria Math" w:hAnsi="Cambria Math"/>
                    </w:rPr>
                    <m:t>k</m:t>
                  </m:r>
                  <m:ctrlPr>
                    <w:rPr>
                      <w:rFonts w:hint="default" w:ascii="Cambria Math" w:hAnsi="Cambria Math"/>
                      <w:i/>
                    </w:rPr>
                  </m:ctrlPr>
                </m:den>
              </m:f>
              <m:ctrlPr>
                <w:rPr>
                  <w:rFonts w:hint="default" w:ascii="Cambria Math" w:hAnsi="Cambria Math"/>
                  <w:i/>
                </w:rPr>
              </m:ctrlPr>
            </m:sup>
          </m:sSup>
          <m:r>
            <w:rPr>
              <w:rFonts w:hint="default" w:ascii="Cambria Math" w:hAnsi="Cambria Math"/>
            </w:rPr>
            <m:t xml:space="preserve">                                  （1.</m:t>
          </m:r>
          <w:ins w:id="359" w:author="Lee Feng" w:date="2018-11-11T23:02:00Z">
            <m:r>
              <w:rPr>
                <w:rFonts w:hint="eastAsia" w:ascii="Cambria Math" w:hAnsi="Cambria Math"/>
              </w:rPr>
              <m:t>1</m:t>
            </m:r>
          </w:ins>
          <w:del w:id="360" w:author="Lee Feng" w:date="2018-11-11T23:02:00Z">
            <m:r>
              <w:rPr>
                <w:rFonts w:hint="default" w:ascii="Cambria Math" w:hAnsi="Cambria Math"/>
              </w:rPr>
              <m:t>2</m:t>
            </m:r>
          </w:del>
          <w:ins w:id="361" w:author="Lee Feng" w:date="2018-11-11T23:02:00Z">
            <m:r>
              <w:rPr>
                <w:rFonts w:hint="eastAsia" w:ascii="Cambria Math" w:hAnsi="Cambria Math"/>
              </w:rPr>
              <m:t>9</m:t>
            </m:r>
          </w:ins>
          <w:del w:id="362" w:author="Lee Feng" w:date="2018-11-11T23:02:00Z">
            <m:r>
              <w:rPr>
                <w:rFonts w:hint="default" w:ascii="Cambria Math" w:hAnsi="Cambria Math"/>
              </w:rPr>
              <m:t>0</m:t>
            </m:r>
          </w:del>
          <m:r>
            <w:rPr>
              <w:rFonts w:hint="default" w:ascii="Cambria Math" w:hAnsi="Cambria Math"/>
            </w:rPr>
            <m:t>）</m:t>
          </m:r>
        </m:oMath>
      </m:oMathPara>
    </w:p>
    <w:p>
      <w:pPr>
        <w:spacing w:line="480" w:lineRule="exact"/>
        <w:ind w:firstLine="420" w:firstLineChars="200"/>
        <w:rPr>
          <w:rFonts w:hint="eastAsia"/>
          <w:sz w:val="24"/>
          <w:rPrChange w:id="363" w:author="Lee Feng" w:date="2018-11-11T23:02:00Z">
            <w:rPr>
              <w:sz w:val="24"/>
            </w:rPr>
          </w:rPrChange>
        </w:rPr>
      </w:pPr>
      <m:oMathPara>
        <m:oMath>
          <m:r>
            <w:rPr>
              <w:rFonts w:hint="default" w:ascii="Cambria Math" w:hAnsi="Cambria Math"/>
            </w:rPr>
            <m:t xml:space="preserve">k=1,2,…,K                                                           </m:t>
          </m:r>
          <w:del w:id="364" w:author="Lee Feng" w:date="2018-11-11T23:02:00Z">
            <m:r>
              <w:rPr>
                <w:rFonts w:hint="default" w:ascii="Cambria Math" w:hAnsi="Cambria Math"/>
              </w:rPr>
              <m:t>（1.21）</m:t>
            </m:r>
          </w:del>
        </m:oMath>
      </m:oMathPara>
    </w:p>
    <w:p>
      <w:pPr>
        <w:spacing w:line="480" w:lineRule="exact"/>
        <w:ind w:firstLine="480" w:firstLineChars="200"/>
        <w:rPr>
          <w:sz w:val="24"/>
        </w:rPr>
      </w:pPr>
      <w:del w:id="365" w:author="Lee Feng" w:date="2018-11-11T22:54:00Z">
        <w:r>
          <w:rPr>
            <w:rFonts w:hint="eastAsia"/>
            <w:sz w:val="24"/>
          </w:rPr>
          <w:delText>对于最后的</w:delText>
        </w:r>
      </w:del>
      <w:ins w:id="366" w:author="Lee Feng" w:date="2018-11-11T22:54:00Z">
        <w:r>
          <w:rPr>
            <w:rFonts w:hint="eastAsia"/>
            <w:sz w:val="24"/>
          </w:rPr>
          <w:t>再</w:t>
        </w:r>
      </w:ins>
      <w:r>
        <w:rPr>
          <w:rFonts w:hint="eastAsia"/>
          <w:sz w:val="24"/>
        </w:rPr>
        <w:t>将各个国家地区的结果链接成全球结果，需要测算以美元表示的</w:t>
      </w:r>
      <w:commentRangeStart w:id="2"/>
      <w:r>
        <w:rPr>
          <w:rFonts w:hint="eastAsia"/>
          <w:sz w:val="24"/>
        </w:rPr>
        <w:t>区域链接因子</w:t>
      </w:r>
      <w:commentRangeEnd w:id="2"/>
      <w:r>
        <w:rPr>
          <w:rStyle w:val="19"/>
        </w:rPr>
        <w:commentReference w:id="2"/>
      </w:r>
      <w:r>
        <w:rPr>
          <w:rFonts w:hint="eastAsia"/>
          <w:sz w:val="24"/>
        </w:rPr>
        <w:t>，并把各国家地区以当地法定货币表示的结果统一成美元表示。那么，各国以美元表示的购买力平价就取决于区域购买力平价和区域链接因子两个方面。</w:t>
      </w:r>
    </w:p>
    <w:p>
      <w:pPr>
        <w:pStyle w:val="5"/>
        <w:rPr>
          <w:sz w:val="24"/>
        </w:rPr>
      </w:pPr>
      <w:bookmarkStart w:id="3" w:name="_Toc529745598"/>
      <w:r>
        <w:rPr>
          <w:rFonts w:hint="eastAsia"/>
          <w:sz w:val="24"/>
        </w:rPr>
        <w:t>2.</w:t>
      </w:r>
      <w:r>
        <w:rPr>
          <w:sz w:val="24"/>
        </w:rPr>
        <w:t xml:space="preserve"> 国际比较项目下的价格水平指数</w:t>
      </w:r>
      <w:bookmarkEnd w:id="3"/>
      <w:r>
        <w:rPr>
          <w:sz w:val="24"/>
        </w:rPr>
        <w:t xml:space="preserve"> </w:t>
      </w:r>
    </w:p>
    <w:p>
      <w:pPr>
        <w:widowControl/>
        <w:shd w:val="clear" w:color="auto" w:fill="FCFCFC"/>
        <w:spacing w:line="480" w:lineRule="exact"/>
        <w:ind w:firstLine="480" w:firstLineChars="200"/>
        <w:jc w:val="left"/>
        <w:textAlignment w:val="baseline"/>
        <w:rPr>
          <w:rFonts w:ascii="宋体" w:hAnsi="宋体"/>
          <w:sz w:val="24"/>
        </w:rPr>
      </w:pPr>
      <w:r>
        <w:rPr>
          <w:rFonts w:ascii="宋体" w:hAnsi="宋体"/>
          <w:sz w:val="24"/>
        </w:rPr>
        <w:t>世界银行发布的价格水平指数（Price Level Index，简称PLI）同样包含在ICP体系下，其</w:t>
      </w:r>
      <w:r>
        <w:rPr>
          <w:rFonts w:hint="eastAsia" w:ascii="宋体" w:hAnsi="宋体"/>
          <w:sz w:val="24"/>
        </w:rPr>
        <w:t>创造性</w:t>
      </w:r>
      <w:r>
        <w:rPr>
          <w:rFonts w:ascii="宋体" w:hAnsi="宋体"/>
          <w:sz w:val="24"/>
        </w:rPr>
        <w:t>地比较各类消费品间的高低贵贱之分，别具研究价值。PPP是基于各国同质可比的一篮子商品和服务的价格比较计算出来的，反映了以基准货币计量的国内价格水平，是不可兑换的；而汇率是国际市场中商品的价格比例关系，反应以基准货币计量的国际交换价格水平，具有可兑性；世界银行发布的价格水平指数（PLI）将二者相比，可用以衡量各国间价格水平的差异程度</w:t>
      </w:r>
      <w:r>
        <w:rPr>
          <w:rFonts w:ascii="宋体" w:hAnsi="宋体"/>
          <w:sz w:val="24"/>
          <w:vertAlign w:val="superscript"/>
        </w:rPr>
        <w:fldChar w:fldCharType="begin"/>
      </w:r>
      <w:r>
        <w:rPr>
          <w:rFonts w:ascii="宋体" w:hAnsi="宋体"/>
          <w:sz w:val="24"/>
          <w:vertAlign w:val="superscript"/>
        </w:rPr>
        <w:instrText xml:space="preserve"> REF _Ref510168998 \r \h  \* MERGEFORMAT </w:instrText>
      </w:r>
      <w:r>
        <w:rPr>
          <w:rFonts w:ascii="宋体" w:hAnsi="宋体"/>
          <w:sz w:val="24"/>
          <w:vertAlign w:val="superscript"/>
        </w:rPr>
        <w:fldChar w:fldCharType="separate"/>
      </w:r>
      <w:r>
        <w:rPr>
          <w:rFonts w:ascii="宋体" w:hAnsi="宋体"/>
          <w:sz w:val="24"/>
          <w:vertAlign w:val="superscript"/>
        </w:rPr>
        <w:t>[17]</w:t>
      </w:r>
      <w:r>
        <w:rPr>
          <w:rFonts w:ascii="宋体" w:hAnsi="宋体"/>
          <w:sz w:val="24"/>
          <w:vertAlign w:val="superscript"/>
        </w:rPr>
        <w:fldChar w:fldCharType="end"/>
      </w:r>
      <w:r>
        <w:rPr>
          <w:rFonts w:ascii="宋体" w:hAnsi="宋体"/>
          <w:sz w:val="24"/>
        </w:rPr>
        <w:t xml:space="preserve"> 。</w:t>
      </w:r>
    </w:p>
    <w:p>
      <w:pPr>
        <w:widowControl/>
        <w:shd w:val="clear" w:color="auto" w:fill="FCFCFC"/>
        <w:spacing w:line="480" w:lineRule="auto"/>
        <w:ind w:firstLine="480" w:firstLineChars="200"/>
        <w:jc w:val="left"/>
        <w:textAlignment w:val="baseline"/>
        <w:rPr>
          <w:rFonts w:ascii="宋体" w:hAnsi="宋体"/>
          <w:sz w:val="24"/>
        </w:rPr>
      </w:pPr>
      <m:oMathPara>
        <m:oMath>
          <m:sSub>
            <m:sSubPr>
              <m:ctrlPr>
                <w:rPr>
                  <w:rFonts w:hint="default" w:ascii="Cambria Math" w:hAnsi="Cambria Math"/>
                  <w:sz w:val="24"/>
                </w:rPr>
              </m:ctrlPr>
            </m:sSubPr>
            <m:e>
              <m:r>
                <w:rPr>
                  <w:rFonts w:hint="default" w:ascii="Cambria Math" w:hAnsi="Cambria Math"/>
                  <w:sz w:val="24"/>
                </w:rPr>
                <m:t>PLI</m:t>
              </m:r>
              <m:ctrlPr>
                <w:rPr>
                  <w:rFonts w:hint="default" w:ascii="Cambria Math" w:hAnsi="Cambria Math"/>
                  <w:sz w:val="24"/>
                </w:rPr>
              </m:ctrlPr>
            </m:e>
            <m:sub>
              <m:r>
                <w:rPr>
                  <w:rFonts w:hint="default" w:ascii="Cambria Math" w:hAnsi="Cambria Math"/>
                  <w:sz w:val="24"/>
                </w:rPr>
                <m:t>i</m:t>
              </m:r>
              <m:ctrlPr>
                <w:rPr>
                  <w:rFonts w:hint="default" w:ascii="Cambria Math" w:hAnsi="Cambria Math"/>
                  <w:sz w:val="24"/>
                </w:rPr>
              </m:ctrlPr>
            </m:sub>
          </m:sSub>
          <m:r>
            <w:rPr>
              <w:rFonts w:hint="default" w:ascii="Cambria Math" w:hAnsi="Cambria Math"/>
              <w:sz w:val="24"/>
            </w:rPr>
            <m:t>=</m:t>
          </m:r>
          <m:f>
            <m:fPr>
              <m:ctrlPr>
                <w:rPr>
                  <w:rFonts w:hint="default" w:ascii="Cambria Math" w:hAnsi="Cambria Math"/>
                  <w:sz w:val="24"/>
                </w:rPr>
              </m:ctrlPr>
            </m:fPr>
            <m:num>
              <m:sSub>
                <m:sSubPr>
                  <m:ctrlPr>
                    <w:rPr>
                      <w:rFonts w:hint="default" w:ascii="Cambria Math" w:hAnsi="Cambria Math"/>
                      <w:i/>
                      <w:sz w:val="24"/>
                    </w:rPr>
                  </m:ctrlPr>
                </m:sSubPr>
                <m:e>
                  <m:r>
                    <w:rPr>
                      <w:rFonts w:hint="default" w:ascii="Cambria Math" w:hAnsi="Cambria Math"/>
                      <w:sz w:val="24"/>
                    </w:rPr>
                    <m:t>P</m:t>
                  </m:r>
                  <m:ctrlPr>
                    <w:rPr>
                      <w:rFonts w:hint="default" w:ascii="Cambria Math" w:hAnsi="Cambria Math"/>
                      <w:i/>
                      <w:sz w:val="24"/>
                    </w:rPr>
                  </m:ctrlPr>
                </m:e>
                <m:sub>
                  <m:r>
                    <w:rPr>
                      <w:rFonts w:hint="default" w:ascii="Cambria Math" w:hAnsi="Cambria Math"/>
                      <w:sz w:val="24"/>
                    </w:rPr>
                    <m:t>i</m:t>
                  </m:r>
                  <m:ctrlPr>
                    <w:rPr>
                      <w:rFonts w:hint="default" w:ascii="Cambria Math" w:hAnsi="Cambria Math"/>
                      <w:i/>
                      <w:sz w:val="24"/>
                    </w:rPr>
                  </m:ctrlPr>
                </m:sub>
              </m:sSub>
              <m:r>
                <w:rPr>
                  <w:rFonts w:hint="default" w:ascii="Cambria Math" w:hAnsi="Cambria Math"/>
                  <w:sz w:val="24"/>
                </w:rPr>
                <m:t>÷</m:t>
              </m:r>
              <m:sSub>
                <m:sSubPr>
                  <m:ctrlPr>
                    <w:rPr>
                      <w:rFonts w:hint="default" w:ascii="Cambria Math" w:hAnsi="Cambria Math"/>
                      <w:i/>
                      <w:sz w:val="24"/>
                    </w:rPr>
                  </m:ctrlPr>
                </m:sSubPr>
                <m:e>
                  <m:r>
                    <w:rPr>
                      <w:rFonts w:hint="default" w:ascii="Cambria Math" w:hAnsi="Cambria Math"/>
                      <w:sz w:val="24"/>
                    </w:rPr>
                    <m:t>EX</m:t>
                  </m:r>
                  <m:ctrlPr>
                    <w:rPr>
                      <w:rFonts w:hint="default" w:ascii="Cambria Math" w:hAnsi="Cambria Math"/>
                      <w:i/>
                      <w:sz w:val="24"/>
                    </w:rPr>
                  </m:ctrlPr>
                </m:e>
                <m:sub>
                  <m:r>
                    <w:rPr>
                      <w:rFonts w:hint="default" w:ascii="Cambria Math" w:hAnsi="Cambria Math"/>
                      <w:sz w:val="24"/>
                    </w:rPr>
                    <m:t>i</m:t>
                  </m:r>
                  <m:ctrlPr>
                    <w:rPr>
                      <w:rFonts w:hint="default" w:ascii="Cambria Math" w:hAnsi="Cambria Math"/>
                      <w:i/>
                      <w:sz w:val="24"/>
                    </w:rPr>
                  </m:ctrlPr>
                </m:sub>
              </m:sSub>
              <m:ctrlPr>
                <w:rPr>
                  <w:rFonts w:hint="default" w:ascii="Cambria Math" w:hAnsi="Cambria Math"/>
                  <w:sz w:val="24"/>
                </w:rPr>
              </m:ctrlPr>
            </m:num>
            <m:den>
              <m:sSub>
                <m:sSubPr>
                  <m:ctrlPr>
                    <w:rPr>
                      <w:rFonts w:hint="default" w:ascii="Cambria Math" w:hAnsi="Cambria Math"/>
                      <w:i/>
                      <w:sz w:val="24"/>
                    </w:rPr>
                  </m:ctrlPr>
                </m:sSubPr>
                <m:e>
                  <m:r>
                    <w:rPr>
                      <w:rFonts w:hint="default" w:ascii="Cambria Math" w:hAnsi="Cambria Math"/>
                      <w:sz w:val="24"/>
                    </w:rPr>
                    <m:t>P</m:t>
                  </m:r>
                  <m:ctrlPr>
                    <w:rPr>
                      <w:rFonts w:hint="default" w:ascii="Cambria Math" w:hAnsi="Cambria Math"/>
                      <w:i/>
                      <w:sz w:val="24"/>
                    </w:rPr>
                  </m:ctrlPr>
                </m:e>
                <m:sub>
                  <m:r>
                    <w:rPr>
                      <w:rFonts w:hint="default" w:ascii="Cambria Math" w:hAnsi="Cambria Math"/>
                      <w:sz w:val="24"/>
                    </w:rPr>
                    <m:t>USA</m:t>
                  </m:r>
                  <m:ctrlPr>
                    <w:rPr>
                      <w:rFonts w:hint="default" w:ascii="Cambria Math" w:hAnsi="Cambria Math"/>
                      <w:i/>
                      <w:sz w:val="24"/>
                    </w:rPr>
                  </m:ctrlPr>
                </m:sub>
              </m:sSub>
              <m:ctrlPr>
                <w:rPr>
                  <w:rFonts w:hint="default" w:ascii="Cambria Math" w:hAnsi="Cambria Math"/>
                  <w:sz w:val="24"/>
                </w:rPr>
              </m:ctrlPr>
            </m:den>
          </m:f>
          <m:r>
            <w:rPr>
              <w:rFonts w:hint="default" w:ascii="Cambria Math" w:hAnsi="Cambria Math"/>
              <w:sz w:val="24"/>
            </w:rPr>
            <m:t>=</m:t>
          </m:r>
          <m:f>
            <m:fPr>
              <m:ctrlPr>
                <w:rPr>
                  <w:rFonts w:hint="default" w:ascii="Cambria Math" w:hAnsi="Cambria Math"/>
                  <w:i/>
                  <w:sz w:val="24"/>
                </w:rPr>
              </m:ctrlPr>
            </m:fPr>
            <m:num>
              <m:sSub>
                <m:sSubPr>
                  <m:ctrlPr>
                    <w:rPr>
                      <w:rFonts w:hint="default" w:ascii="Cambria Math" w:hAnsi="Cambria Math"/>
                      <w:i/>
                      <w:sz w:val="24"/>
                    </w:rPr>
                  </m:ctrlPr>
                </m:sSubPr>
                <m:e>
                  <m:r>
                    <w:rPr>
                      <w:rFonts w:hint="default" w:ascii="Cambria Math" w:hAnsi="Cambria Math"/>
                      <w:sz w:val="24"/>
                    </w:rPr>
                    <m:t>PPP</m:t>
                  </m:r>
                  <m:ctrlPr>
                    <w:rPr>
                      <w:rFonts w:hint="default" w:ascii="Cambria Math" w:hAnsi="Cambria Math"/>
                      <w:i/>
                      <w:sz w:val="24"/>
                    </w:rPr>
                  </m:ctrlPr>
                </m:e>
                <m:sub>
                  <m:r>
                    <w:rPr>
                      <w:rFonts w:hint="default" w:ascii="Cambria Math" w:hAnsi="Cambria Math"/>
                      <w:sz w:val="24"/>
                    </w:rPr>
                    <m:t>i</m:t>
                  </m:r>
                  <m:ctrlPr>
                    <w:rPr>
                      <w:rFonts w:hint="default" w:ascii="Cambria Math" w:hAnsi="Cambria Math"/>
                      <w:i/>
                      <w:sz w:val="24"/>
                    </w:rPr>
                  </m:ctrlPr>
                </m:sub>
              </m:sSub>
              <m:ctrlPr>
                <w:rPr>
                  <w:rFonts w:hint="default" w:ascii="Cambria Math" w:hAnsi="Cambria Math"/>
                  <w:i/>
                  <w:sz w:val="24"/>
                </w:rPr>
              </m:ctrlPr>
            </m:num>
            <m:den>
              <m:sSub>
                <m:sSubPr>
                  <m:ctrlPr>
                    <w:rPr>
                      <w:rFonts w:hint="default" w:ascii="Cambria Math" w:hAnsi="Cambria Math"/>
                      <w:i/>
                      <w:sz w:val="24"/>
                    </w:rPr>
                  </m:ctrlPr>
                </m:sSubPr>
                <m:e>
                  <m:r>
                    <w:rPr>
                      <w:rFonts w:hint="default" w:ascii="Cambria Math" w:hAnsi="Cambria Math"/>
                      <w:sz w:val="24"/>
                    </w:rPr>
                    <m:t>EX</m:t>
                  </m:r>
                  <m:ctrlPr>
                    <w:rPr>
                      <w:rFonts w:hint="default" w:ascii="Cambria Math" w:hAnsi="Cambria Math"/>
                      <w:i/>
                      <w:sz w:val="24"/>
                    </w:rPr>
                  </m:ctrlPr>
                </m:e>
                <m:sub>
                  <m:r>
                    <w:rPr>
                      <w:rFonts w:hint="default" w:ascii="Cambria Math" w:hAnsi="Cambria Math"/>
                      <w:sz w:val="24"/>
                    </w:rPr>
                    <m:t>i</m:t>
                  </m:r>
                  <m:ctrlPr>
                    <w:rPr>
                      <w:rFonts w:hint="default" w:ascii="Cambria Math" w:hAnsi="Cambria Math"/>
                      <w:i/>
                      <w:sz w:val="24"/>
                    </w:rPr>
                  </m:ctrlPr>
                </m:sub>
              </m:sSub>
              <m:ctrlPr>
                <w:rPr>
                  <w:rFonts w:hint="default" w:ascii="Cambria Math" w:hAnsi="Cambria Math"/>
                  <w:i/>
                  <w:sz w:val="24"/>
                </w:rPr>
              </m:ctrlPr>
            </m:den>
          </m:f>
          <m:r>
            <w:rPr>
              <w:rFonts w:hint="default" w:ascii="Cambria Math" w:hAnsi="Cambria Math"/>
              <w:sz w:val="24"/>
            </w:rPr>
            <m:t xml:space="preserve">                                          （1.2</m:t>
          </m:r>
          <w:ins w:id="367" w:author="Lee Feng" w:date="2018-11-11T23:03:00Z">
            <m:r>
              <w:rPr>
                <w:rFonts w:hint="eastAsia" w:ascii="Cambria Math" w:hAnsi="Cambria Math"/>
                <w:sz w:val="24"/>
              </w:rPr>
              <m:t>0</m:t>
            </m:r>
          </w:ins>
          <w:del w:id="368" w:author="Lee Feng" w:date="2018-11-11T23:03:00Z">
            <m:r>
              <w:rPr>
                <w:rFonts w:hint="default" w:ascii="Cambria Math" w:hAnsi="Cambria Math"/>
                <w:sz w:val="24"/>
              </w:rPr>
              <m:t>2</m:t>
            </m:r>
          </w:del>
          <m:r>
            <w:rPr>
              <w:rFonts w:hint="default" w:ascii="Cambria Math" w:hAnsi="Cambria Math"/>
              <w:sz w:val="24"/>
            </w:rPr>
            <m:t>）</m:t>
          </m:r>
        </m:oMath>
      </m:oMathPara>
    </w:p>
    <w:p>
      <w:pPr>
        <w:widowControl/>
        <w:shd w:val="clear" w:color="auto" w:fill="FCFCFC"/>
        <w:spacing w:line="480" w:lineRule="exact"/>
        <w:ind w:firstLine="480" w:firstLineChars="200"/>
        <w:jc w:val="left"/>
        <w:textAlignment w:val="baseline"/>
        <w:rPr>
          <w:rFonts w:ascii="宋体" w:hAnsi="宋体"/>
          <w:sz w:val="24"/>
        </w:rPr>
      </w:pPr>
      <w:r>
        <w:rPr>
          <w:rFonts w:ascii="宋体" w:hAnsi="宋体"/>
          <w:sz w:val="24"/>
        </w:rPr>
        <w:t>若研究单个商品或服务的PLI指数，其等于该规格品的i国价格</w:t>
      </w:r>
      <m:oMath>
        <m:sSub>
          <m:sSubPr>
            <m:ctrlPr>
              <w:rPr>
                <w:rFonts w:hint="default" w:ascii="Cambria Math" w:hAnsi="Cambria Math"/>
                <w:sz w:val="24"/>
              </w:rPr>
            </m:ctrlPr>
          </m:sSubPr>
          <m:e>
            <m:r>
              <w:rPr>
                <w:rFonts w:hint="default" w:ascii="Cambria Math" w:hAnsi="Cambria Math"/>
                <w:sz w:val="24"/>
              </w:rPr>
              <m:t>P</m:t>
            </m:r>
            <m:ctrlPr>
              <w:rPr>
                <w:rFonts w:hint="default" w:ascii="Cambria Math" w:hAnsi="Cambria Math"/>
                <w:sz w:val="24"/>
              </w:rPr>
            </m:ctrlPr>
          </m:e>
          <m:sub>
            <m:r>
              <w:rPr>
                <w:rFonts w:hint="default" w:ascii="Cambria Math" w:hAnsi="Cambria Math"/>
                <w:sz w:val="24"/>
              </w:rPr>
              <m:t>i</m:t>
            </m:r>
            <m:ctrlPr>
              <w:rPr>
                <w:rFonts w:hint="default" w:ascii="Cambria Math" w:hAnsi="Cambria Math"/>
                <w:sz w:val="24"/>
              </w:rPr>
            </m:ctrlPr>
          </m:sub>
        </m:sSub>
      </m:oMath>
      <w:r>
        <w:rPr>
          <w:rFonts w:ascii="宋体" w:hAnsi="宋体"/>
          <w:sz w:val="24"/>
        </w:rPr>
        <w:t>与美国价格（世界银行核算体系中美国被视为基准国）</w:t>
      </w:r>
      <m:oMath>
        <m:sSub>
          <m:sSubPr>
            <m:ctrlPr>
              <w:rPr>
                <w:rFonts w:hint="default" w:ascii="Cambria Math" w:hAnsi="Cambria Math"/>
                <w:sz w:val="24"/>
              </w:rPr>
            </m:ctrlPr>
          </m:sSubPr>
          <m:e>
            <m:r>
              <w:rPr>
                <w:rFonts w:hint="default" w:ascii="Cambria Math" w:hAnsi="Cambria Math"/>
                <w:sz w:val="24"/>
              </w:rPr>
              <m:t>P</m:t>
            </m:r>
            <m:ctrlPr>
              <w:rPr>
                <w:rFonts w:hint="default" w:ascii="Cambria Math" w:hAnsi="Cambria Math"/>
                <w:sz w:val="24"/>
              </w:rPr>
            </m:ctrlPr>
          </m:e>
          <m:sub>
            <m:r>
              <w:rPr>
                <w:rFonts w:hint="default" w:ascii="Cambria Math" w:hAnsi="Cambria Math"/>
                <w:sz w:val="24"/>
              </w:rPr>
              <m:t>USA</m:t>
            </m:r>
            <m:ctrlPr>
              <w:rPr>
                <w:rFonts w:hint="default" w:ascii="Cambria Math" w:hAnsi="Cambria Math"/>
                <w:sz w:val="24"/>
              </w:rPr>
            </m:ctrlPr>
          </m:sub>
        </m:sSub>
      </m:oMath>
      <w:r>
        <w:rPr>
          <w:rFonts w:ascii="宋体" w:hAnsi="宋体"/>
          <w:sz w:val="24"/>
        </w:rPr>
        <w:t>之比再乘以i</w:t>
      </w:r>
      <m:oMath>
        <m:r>
          <m:rPr>
            <m:sty m:val="p"/>
          </m:rPr>
          <w:rPr>
            <w:rFonts w:hint="default" w:ascii="Cambria Math" w:hAnsi="Cambria Math"/>
            <w:sz w:val="24"/>
          </w:rPr>
          <m:t>国汇率</m:t>
        </m:r>
        <m:sSub>
          <m:sSubPr>
            <m:ctrlPr>
              <w:rPr>
                <w:rFonts w:hint="default" w:ascii="Cambria Math" w:hAnsi="Cambria Math"/>
                <w:sz w:val="24"/>
              </w:rPr>
            </m:ctrlPr>
          </m:sSubPr>
          <m:e>
            <m:r>
              <w:rPr>
                <w:rFonts w:hint="default" w:ascii="Cambria Math" w:hAnsi="Cambria Math"/>
                <w:sz w:val="24"/>
              </w:rPr>
              <m:t>EX</m:t>
            </m:r>
            <m:ctrlPr>
              <w:rPr>
                <w:rFonts w:hint="default" w:ascii="Cambria Math" w:hAnsi="Cambria Math"/>
                <w:sz w:val="24"/>
              </w:rPr>
            </m:ctrlPr>
          </m:e>
          <m:sub>
            <m:r>
              <w:rPr>
                <w:rFonts w:hint="default" w:ascii="Cambria Math" w:hAnsi="Cambria Math"/>
                <w:sz w:val="24"/>
              </w:rPr>
              <m:t>i</m:t>
            </m:r>
            <m:ctrlPr>
              <w:rPr>
                <w:rFonts w:hint="default" w:ascii="Cambria Math" w:hAnsi="Cambria Math"/>
                <w:sz w:val="24"/>
              </w:rPr>
            </m:ctrlPr>
          </m:sub>
        </m:sSub>
      </m:oMath>
      <w:r>
        <w:rPr>
          <w:rFonts w:ascii="宋体" w:hAnsi="宋体"/>
          <w:sz w:val="24"/>
        </w:rPr>
        <w:t>。而在核算国家间PLI指数时可将两国基于一揽子商品服务的PPP指数与二者间汇率相比。如若PLI值大于</w:t>
      </w:r>
      <w:r>
        <w:rPr>
          <w:rFonts w:hint="eastAsia" w:ascii="宋体" w:hAnsi="宋体"/>
          <w:sz w:val="24"/>
        </w:rPr>
        <w:t>100%，则说明i国价格水平高于国际水平，反之则说明i国国内物价水平低于国际水平（余芳东，2015）。</w:t>
      </w:r>
      <w:r>
        <w:rPr>
          <w:rFonts w:ascii="宋体" w:hAnsi="宋体"/>
          <w:sz w:val="24"/>
        </w:rPr>
        <w:t>PLI指数可测算月度和年度值，欧盟—OECD指出月度CPI数据主要反映汇率（即分子）的变化，而非</w:t>
      </w:r>
      <w:commentRangeStart w:id="3"/>
      <w:r>
        <w:rPr>
          <w:rFonts w:ascii="宋体" w:hAnsi="宋体"/>
          <w:sz w:val="24"/>
        </w:rPr>
        <w:t>PPP指数（即分母）的波动</w:t>
      </w:r>
      <w:commentRangeEnd w:id="3"/>
      <w:r>
        <w:rPr>
          <w:rStyle w:val="19"/>
        </w:rPr>
        <w:commentReference w:id="3"/>
      </w:r>
      <w:r>
        <w:rPr>
          <w:rFonts w:ascii="宋体" w:hAnsi="宋体"/>
          <w:sz w:val="24"/>
        </w:rPr>
        <w:t>，因为后者的变化较为缓慢</w:t>
      </w:r>
      <w:r>
        <w:rPr>
          <w:rFonts w:ascii="宋体" w:hAnsi="宋体"/>
          <w:sz w:val="24"/>
          <w:vertAlign w:val="superscript"/>
        </w:rPr>
        <w:fldChar w:fldCharType="begin"/>
      </w:r>
      <w:r>
        <w:rPr>
          <w:rFonts w:ascii="宋体" w:hAnsi="宋体"/>
          <w:sz w:val="24"/>
          <w:vertAlign w:val="superscript"/>
        </w:rPr>
        <w:instrText xml:space="preserve"> REF _Ref510169058 \r \h  \* MERGEFORMAT </w:instrText>
      </w:r>
      <w:r>
        <w:rPr>
          <w:rFonts w:ascii="宋体" w:hAnsi="宋体"/>
          <w:sz w:val="24"/>
          <w:vertAlign w:val="superscript"/>
        </w:rPr>
        <w:fldChar w:fldCharType="separate"/>
      </w:r>
      <w:r>
        <w:rPr>
          <w:rFonts w:ascii="宋体" w:hAnsi="宋体"/>
          <w:sz w:val="24"/>
          <w:vertAlign w:val="superscript"/>
        </w:rPr>
        <w:t>[18]</w:t>
      </w:r>
      <w:r>
        <w:rPr>
          <w:rFonts w:ascii="宋体" w:hAnsi="宋体"/>
          <w:sz w:val="24"/>
          <w:vertAlign w:val="superscript"/>
        </w:rPr>
        <w:fldChar w:fldCharType="end"/>
      </w:r>
      <w:r>
        <w:rPr>
          <w:rFonts w:ascii="宋体" w:hAnsi="宋体"/>
          <w:sz w:val="24"/>
        </w:rPr>
        <w:t xml:space="preserve"> 。 </w:t>
      </w:r>
    </w:p>
    <w:p>
      <w:pPr>
        <w:spacing w:line="480" w:lineRule="exact"/>
        <w:ind w:firstLine="480" w:firstLineChars="200"/>
        <w:rPr>
          <w:rFonts w:ascii="宋体" w:hAnsi="宋体"/>
          <w:sz w:val="24"/>
        </w:rPr>
      </w:pPr>
      <w:r>
        <w:rPr>
          <w:rFonts w:hint="eastAsia" w:ascii="宋体" w:hAnsi="宋体"/>
          <w:sz w:val="24"/>
        </w:rPr>
        <w:t>如果将P</w:t>
      </w:r>
      <w:r>
        <w:rPr>
          <w:rFonts w:ascii="宋体" w:hAnsi="宋体"/>
          <w:sz w:val="24"/>
        </w:rPr>
        <w:t>LI</w:t>
      </w:r>
      <w:r>
        <w:rPr>
          <w:rFonts w:hint="eastAsia" w:ascii="宋体" w:hAnsi="宋体"/>
          <w:sz w:val="24"/>
        </w:rPr>
        <w:t>的编制办法置于单一货币内部，则不需考虑汇率因素，上式则变化为P</w:t>
      </w:r>
      <w:r>
        <w:rPr>
          <w:rFonts w:ascii="宋体" w:hAnsi="宋体"/>
          <w:sz w:val="24"/>
        </w:rPr>
        <w:t>PP</w:t>
      </w:r>
      <w:r>
        <w:rPr>
          <w:rFonts w:hint="eastAsia" w:ascii="宋体" w:hAnsi="宋体"/>
          <w:sz w:val="24"/>
        </w:rPr>
        <w:t>。</w:t>
      </w:r>
    </w:p>
    <w:p>
      <w:pPr>
        <w:widowControl/>
        <w:shd w:val="clear" w:color="auto" w:fill="FCFCFC"/>
        <w:spacing w:line="480" w:lineRule="auto"/>
        <w:ind w:firstLine="480" w:firstLineChars="200"/>
        <w:jc w:val="left"/>
        <w:textAlignment w:val="baseline"/>
        <w:rPr>
          <w:rFonts w:ascii="宋体" w:hAnsi="宋体"/>
          <w:sz w:val="24"/>
        </w:rPr>
      </w:pPr>
      <m:oMathPara>
        <m:oMath>
          <m:sSub>
            <m:sSubPr>
              <m:ctrlPr>
                <w:rPr>
                  <w:rFonts w:hint="default" w:ascii="Cambria Math" w:hAnsi="Cambria Math"/>
                  <w:sz w:val="24"/>
                </w:rPr>
              </m:ctrlPr>
            </m:sSubPr>
            <m:e>
              <m:r>
                <w:rPr>
                  <w:rFonts w:hint="default" w:ascii="Cambria Math" w:hAnsi="Cambria Math"/>
                  <w:sz w:val="24"/>
                </w:rPr>
                <m:t>PLI</m:t>
              </m:r>
              <m:ctrlPr>
                <w:rPr>
                  <w:rFonts w:hint="default" w:ascii="Cambria Math" w:hAnsi="Cambria Math"/>
                  <w:sz w:val="24"/>
                </w:rPr>
              </m:ctrlPr>
            </m:e>
            <m:sub>
              <m:r>
                <w:rPr>
                  <w:rFonts w:hint="default" w:ascii="Cambria Math" w:hAnsi="Cambria Math"/>
                  <w:sz w:val="24"/>
                </w:rPr>
                <m:t>i</m:t>
              </m:r>
              <m:ctrlPr>
                <w:rPr>
                  <w:rFonts w:hint="default" w:ascii="Cambria Math" w:hAnsi="Cambria Math"/>
                  <w:sz w:val="24"/>
                </w:rPr>
              </m:ctrlPr>
            </m:sub>
          </m:sSub>
          <m:r>
            <w:rPr>
              <w:rFonts w:hint="default" w:ascii="Cambria Math" w:hAnsi="Cambria Math"/>
              <w:sz w:val="24"/>
            </w:rPr>
            <m:t>=</m:t>
          </m:r>
          <m:f>
            <m:fPr>
              <m:ctrlPr>
                <w:rPr>
                  <w:rFonts w:hint="default" w:ascii="Cambria Math" w:hAnsi="Cambria Math"/>
                  <w:sz w:val="24"/>
                </w:rPr>
              </m:ctrlPr>
            </m:fPr>
            <m:num>
              <m:sSub>
                <m:sSubPr>
                  <m:ctrlPr>
                    <w:rPr>
                      <w:rFonts w:hint="default" w:ascii="Cambria Math" w:hAnsi="Cambria Math"/>
                      <w:i/>
                      <w:sz w:val="24"/>
                    </w:rPr>
                  </m:ctrlPr>
                </m:sSubPr>
                <m:e>
                  <m:r>
                    <w:rPr>
                      <w:rFonts w:hint="default" w:ascii="Cambria Math" w:hAnsi="Cambria Math"/>
                      <w:sz w:val="24"/>
                    </w:rPr>
                    <m:t>P</m:t>
                  </m:r>
                  <m:ctrlPr>
                    <w:rPr>
                      <w:rFonts w:hint="default" w:ascii="Cambria Math" w:hAnsi="Cambria Math"/>
                      <w:i/>
                      <w:sz w:val="24"/>
                    </w:rPr>
                  </m:ctrlPr>
                </m:e>
                <m:sub>
                  <m:r>
                    <w:rPr>
                      <w:rFonts w:hint="default" w:ascii="Cambria Math" w:hAnsi="Cambria Math"/>
                      <w:sz w:val="24"/>
                    </w:rPr>
                    <m:t>i</m:t>
                  </m:r>
                  <m:ctrlPr>
                    <w:rPr>
                      <w:rFonts w:hint="default" w:ascii="Cambria Math" w:hAnsi="Cambria Math"/>
                      <w:i/>
                      <w:sz w:val="24"/>
                    </w:rPr>
                  </m:ctrlPr>
                </m:sub>
              </m:sSub>
              <m:ctrlPr>
                <w:rPr>
                  <w:rFonts w:hint="default" w:ascii="Cambria Math" w:hAnsi="Cambria Math"/>
                  <w:sz w:val="24"/>
                </w:rPr>
              </m:ctrlPr>
            </m:num>
            <m:den>
              <m:sSub>
                <m:sSubPr>
                  <m:ctrlPr>
                    <w:rPr>
                      <w:rFonts w:hint="default" w:ascii="Cambria Math" w:hAnsi="Cambria Math"/>
                      <w:i/>
                      <w:sz w:val="24"/>
                    </w:rPr>
                  </m:ctrlPr>
                </m:sSubPr>
                <m:e>
                  <m:r>
                    <w:rPr>
                      <w:rFonts w:hint="default" w:ascii="Cambria Math" w:hAnsi="Cambria Math"/>
                      <w:sz w:val="24"/>
                    </w:rPr>
                    <m:t>P</m:t>
                  </m:r>
                  <m:ctrlPr>
                    <w:rPr>
                      <w:rFonts w:hint="default" w:ascii="Cambria Math" w:hAnsi="Cambria Math"/>
                      <w:i/>
                      <w:sz w:val="24"/>
                    </w:rPr>
                  </m:ctrlPr>
                </m:e>
                <m:sub>
                  <m:r>
                    <w:rPr>
                      <w:rFonts w:hint="default" w:ascii="Cambria Math" w:hAnsi="Cambria Math"/>
                      <w:sz w:val="24"/>
                    </w:rPr>
                    <m:t>ref</m:t>
                  </m:r>
                  <m:ctrlPr>
                    <w:rPr>
                      <w:rFonts w:hint="default" w:ascii="Cambria Math" w:hAnsi="Cambria Math"/>
                      <w:i/>
                      <w:sz w:val="24"/>
                    </w:rPr>
                  </m:ctrlPr>
                </m:sub>
              </m:sSub>
              <m:ctrlPr>
                <w:rPr>
                  <w:rFonts w:hint="default" w:ascii="Cambria Math" w:hAnsi="Cambria Math"/>
                  <w:sz w:val="24"/>
                </w:rPr>
              </m:ctrlPr>
            </m:den>
          </m:f>
          <m:r>
            <w:rPr>
              <w:rFonts w:hint="default" w:ascii="Cambria Math" w:hAnsi="Cambria Math"/>
              <w:sz w:val="24"/>
            </w:rPr>
            <m:t>=</m:t>
          </m:r>
          <m:sSub>
            <m:sSubPr>
              <m:ctrlPr>
                <w:rPr>
                  <w:rFonts w:hint="default" w:ascii="Cambria Math" w:hAnsi="Cambria Math"/>
                  <w:i/>
                  <w:sz w:val="24"/>
                </w:rPr>
              </m:ctrlPr>
            </m:sSubPr>
            <m:e>
              <m:r>
                <w:rPr>
                  <w:rFonts w:hint="default" w:ascii="Cambria Math" w:hAnsi="Cambria Math"/>
                  <w:sz w:val="24"/>
                </w:rPr>
                <m:t>PPP</m:t>
              </m:r>
              <m:ctrlPr>
                <w:rPr>
                  <w:rFonts w:hint="default" w:ascii="Cambria Math" w:hAnsi="Cambria Math"/>
                  <w:i/>
                  <w:sz w:val="24"/>
                </w:rPr>
              </m:ctrlPr>
            </m:e>
            <m:sub>
              <m:r>
                <w:rPr>
                  <w:rFonts w:hint="default" w:ascii="Cambria Math" w:hAnsi="Cambria Math"/>
                  <w:sz w:val="24"/>
                </w:rPr>
                <m:t>i</m:t>
              </m:r>
              <m:ctrlPr>
                <w:rPr>
                  <w:rFonts w:hint="default" w:ascii="Cambria Math" w:hAnsi="Cambria Math"/>
                  <w:i/>
                  <w:sz w:val="24"/>
                </w:rPr>
              </m:ctrlPr>
            </m:sub>
          </m:sSub>
          <m:r>
            <m:rPr>
              <m:sty m:val="p"/>
            </m:rPr>
            <w:rPr>
              <w:rFonts w:hint="default" w:ascii="Cambria Math" w:hAnsi="Cambria Math"/>
              <w:sz w:val="24"/>
            </w:rPr>
            <m:t xml:space="preserve">                                        （1.2</m:t>
          </m:r>
          <w:ins w:id="369" w:author="Lee Feng" w:date="2018-11-11T23:03:00Z">
            <m:r>
              <m:rPr>
                <m:sty m:val="p"/>
              </m:rPr>
              <w:rPr>
                <w:rFonts w:hint="eastAsia" w:ascii="Cambria Math" w:hAnsi="Cambria Math"/>
                <w:sz w:val="24"/>
              </w:rPr>
              <m:t>1</m:t>
            </m:r>
          </w:ins>
          <w:del w:id="370" w:author="Lee Feng" w:date="2018-11-11T23:03:00Z">
            <m:r>
              <m:rPr>
                <m:sty m:val="p"/>
              </m:rPr>
              <w:rPr>
                <w:rFonts w:hint="default" w:ascii="Cambria Math" w:hAnsi="Cambria Math"/>
                <w:sz w:val="24"/>
              </w:rPr>
              <m:t>3</m:t>
            </m:r>
          </w:del>
          <m:r>
            <m:rPr>
              <m:sty m:val="p"/>
            </m:rPr>
            <w:rPr>
              <w:rFonts w:hint="default" w:ascii="Cambria Math" w:hAnsi="Cambria Math"/>
              <w:sz w:val="24"/>
            </w:rPr>
            <m:t>）</m:t>
          </m:r>
        </m:oMath>
      </m:oMathPara>
    </w:p>
    <w:p>
      <w:pPr>
        <w:pStyle w:val="5"/>
        <w:rPr>
          <w:sz w:val="24"/>
        </w:rPr>
      </w:pPr>
      <w:bookmarkStart w:id="4" w:name="_Toc529745599"/>
      <w:r>
        <w:rPr>
          <w:sz w:val="24"/>
        </w:rPr>
        <w:t>3</w:t>
      </w:r>
      <w:r>
        <w:rPr>
          <w:rFonts w:hint="eastAsia"/>
          <w:sz w:val="24"/>
        </w:rPr>
        <w:t>．</w:t>
      </w:r>
      <w:r>
        <w:rPr>
          <w:sz w:val="24"/>
        </w:rPr>
        <w:t>国际比较项目的</w:t>
      </w:r>
      <w:r>
        <w:rPr>
          <w:rFonts w:hint="eastAsia"/>
          <w:sz w:val="24"/>
        </w:rPr>
        <w:t>局限性</w:t>
      </w:r>
      <w:bookmarkEnd w:id="4"/>
    </w:p>
    <w:p>
      <w:pPr>
        <w:widowControl/>
        <w:shd w:val="clear" w:color="auto" w:fill="FCFCFC"/>
        <w:spacing w:line="480" w:lineRule="exact"/>
        <w:ind w:firstLine="480" w:firstLineChars="200"/>
        <w:jc w:val="left"/>
        <w:textAlignment w:val="baseline"/>
        <w:rPr>
          <w:rFonts w:ascii="宋体" w:hAnsi="宋体"/>
          <w:sz w:val="24"/>
        </w:rPr>
      </w:pPr>
      <w:r>
        <w:rPr>
          <w:rFonts w:hint="eastAsia" w:ascii="宋体" w:hAnsi="宋体"/>
          <w:sz w:val="24"/>
        </w:rPr>
        <w:t>规格品、比较方法、核算国间差异、执行频率等都会影响购买力平价的结果。国际比较项目面向全球199个国家和地区，需收集的规格品数据及GDP支出分类数据达上千，如此复杂的计算过程必然增大不确定性；而且由于各国各地区的社会经济条件差异大，不可避免地需要作出改变调整，这虽然保全了灵活性和统一性，但比较结果难以达到真正的特征性、可加性及无偏性等特征。</w:t>
      </w:r>
    </w:p>
    <w:p>
      <w:pPr>
        <w:widowControl/>
        <w:shd w:val="clear" w:color="auto" w:fill="FCFCFC"/>
        <w:spacing w:line="480" w:lineRule="exact"/>
        <w:ind w:firstLine="480" w:firstLineChars="200"/>
        <w:jc w:val="left"/>
        <w:textAlignment w:val="baseline"/>
        <w:rPr>
          <w:rFonts w:ascii="宋体" w:hAnsi="宋体"/>
          <w:sz w:val="24"/>
        </w:rPr>
      </w:pPr>
      <w:r>
        <w:rPr>
          <w:rFonts w:hint="eastAsia" w:ascii="宋体" w:hAnsi="宋体"/>
          <w:sz w:val="24"/>
        </w:rPr>
        <w:t>不同国家或区域采价的具体规格品数目有所不同，而ICP将规格品目录分为区域目录和全球目录，前者用于区域内比较，后者用于区域间比较结果的链接，保证了调查数据既有本国代表性，又有国际可比性，但由于地区经济差异，规格品在品质上难以做到代表性和可比性，比如与发展中国家相比，发达国家的商品和服务质量总体偏低，那么其购买力平价和价格水平存在被系统性高估的风险。</w:t>
      </w:r>
    </w:p>
    <w:p>
      <w:pPr>
        <w:spacing w:line="480" w:lineRule="exact"/>
        <w:ind w:firstLine="480" w:firstLineChars="200"/>
        <w:rPr>
          <w:rFonts w:ascii="宋体" w:hAnsi="宋体"/>
          <w:sz w:val="24"/>
        </w:rPr>
      </w:pPr>
      <w:r>
        <w:rPr>
          <w:rFonts w:hint="eastAsia" w:ascii="宋体" w:hAnsi="宋体"/>
          <w:sz w:val="24"/>
        </w:rPr>
        <w:t>其次，比较方法的选择对PPP结果影响显著。</w:t>
      </w:r>
      <w:r>
        <w:rPr>
          <w:rFonts w:ascii="宋体" w:hAnsi="宋体"/>
          <w:sz w:val="24"/>
        </w:rPr>
        <w:t>Rao (2004)分析指出CPD方法与GEKS法的区别：一是当无数据缺失时，两种方法的结果一致，但GEKS法无法提供结果的可靠程度、而CPD法可以做到：CPD法涉及回归模型，</w:t>
      </w:r>
      <w:commentRangeStart w:id="4"/>
      <w:r>
        <w:rPr>
          <w:rFonts w:ascii="宋体" w:hAnsi="宋体"/>
          <w:sz w:val="24"/>
        </w:rPr>
        <w:t>其可通过标准误差衡量结果的可靠性</w:t>
      </w:r>
      <w:commentRangeEnd w:id="4"/>
      <w:r>
        <w:rPr>
          <w:rStyle w:val="19"/>
        </w:rPr>
        <w:commentReference w:id="4"/>
      </w:r>
      <w:r>
        <w:rPr>
          <w:rFonts w:ascii="宋体" w:hAnsi="宋体"/>
          <w:sz w:val="24"/>
        </w:rPr>
        <w:t>。二是当有数据缺失时，两种方法的计算结果将出现不一致。此外，CPD法可直接通过回归模型一步算出，步骤简单。三是当规格品的价格数据缺失时，CPD方法可通过拟合求得；而在通过该方法完善价格数据后再次采用CPD法时，其计算的基本分类PPP指数不变，这也意味着所有的价格数据在CPD法下被充分利用。然而通过CPD法完善价格数据后再次采用Jevons-GEKS法计算基本分类PPP时，结果将不一致，这意味着CPD拟合缺失值后可提高数据集的质量，进而提高Jevons-GEKS法下的PPP计算结果。</w:t>
      </w:r>
      <w:r>
        <w:rPr>
          <w:rFonts w:hint="eastAsia" w:ascii="宋体" w:hAnsi="宋体"/>
          <w:sz w:val="24"/>
        </w:rPr>
        <w:t>而这就导致不同的核算方法会产生不同的结果。以2015年为例，亚太地区的PPP结果在GEKS方法和GK方法（GK法全称为</w:t>
      </w:r>
      <w:r>
        <w:rPr>
          <w:rFonts w:ascii="宋体" w:hAnsi="宋体"/>
          <w:sz w:val="24"/>
        </w:rPr>
        <w:t>Geary-Khamis</w:t>
      </w:r>
      <w:r>
        <w:rPr>
          <w:rFonts w:hint="eastAsia" w:ascii="宋体" w:hAnsi="宋体"/>
          <w:sz w:val="24"/>
        </w:rPr>
        <w:t>，是另外一种</w:t>
      </w:r>
      <w:r>
        <w:rPr>
          <w:rFonts w:ascii="宋体" w:hAnsi="宋体"/>
          <w:sz w:val="24"/>
        </w:rPr>
        <w:t>基本分类以上PPP汇总的核算方法，</w:t>
      </w:r>
      <w:r>
        <w:rPr>
          <w:rFonts w:hint="eastAsia" w:ascii="宋体" w:hAnsi="宋体"/>
          <w:sz w:val="24"/>
        </w:rPr>
        <w:t>无需进行双边比较、而是直接引入国际价格利用相关数量关系确定各国购买力平价）相差11%，此外，区域间比较方法不相同也会影响区域间结果的可比性和最终结果的可靠性（余芳东，2015）。</w:t>
      </w:r>
    </w:p>
    <w:p>
      <w:pPr>
        <w:widowControl/>
        <w:shd w:val="clear" w:color="auto" w:fill="FCFCFC"/>
        <w:spacing w:line="480" w:lineRule="exact"/>
        <w:ind w:firstLine="480" w:firstLineChars="200"/>
        <w:jc w:val="left"/>
        <w:textAlignment w:val="baseline"/>
        <w:rPr>
          <w:rFonts w:ascii="宋体" w:hAnsi="宋体"/>
          <w:sz w:val="24"/>
        </w:rPr>
      </w:pPr>
      <w:r>
        <w:rPr>
          <w:rFonts w:hint="eastAsia" w:ascii="宋体" w:hAnsi="宋体"/>
          <w:sz w:val="24"/>
        </w:rPr>
        <w:t>再次</w:t>
      </w:r>
      <w:r>
        <w:rPr>
          <w:rFonts w:ascii="宋体" w:hAnsi="宋体"/>
          <w:sz w:val="24"/>
        </w:rPr>
        <w:t>，ICP与</w:t>
      </w:r>
      <w:r>
        <w:rPr>
          <w:rFonts w:hint="eastAsia" w:ascii="宋体" w:hAnsi="宋体"/>
          <w:sz w:val="24"/>
        </w:rPr>
        <w:t>欧盟-OECD购买力平价项目存在部分差异。相较于欧盟-OECD购买力平价项目，由于ICP所涉略的国家地区较为广泛，核算国间差异较大：贫富差距、消费结构与偏好、所调查的消费品等大为迥异，造成数据质量较差、可比性较低，且难以统一各个国家间的统计调查口径（徐强等，2016）；而欧盟-OECD购买力平价项目中各个国家的发展程度比较接近，可比性较高，数据一致程度较高，发布的数据也更为详细。ICP最初的执行</w:t>
      </w:r>
      <w:r>
        <w:rPr>
          <w:rFonts w:ascii="宋体" w:hAnsi="宋体"/>
          <w:sz w:val="24"/>
        </w:rPr>
        <w:t>频率不固定，现阶段大约每隔</w:t>
      </w:r>
      <w:r>
        <w:rPr>
          <w:rFonts w:hint="eastAsia" w:ascii="宋体" w:hAnsi="宋体"/>
          <w:sz w:val="24"/>
        </w:rPr>
        <w:t>六年调查一次</w:t>
      </w:r>
      <w:r>
        <w:rPr>
          <w:rFonts w:ascii="宋体" w:hAnsi="宋体"/>
          <w:sz w:val="24"/>
        </w:rPr>
        <w:t>，较长的间隔时长使结果具有明显的时滞性；加之</w:t>
      </w:r>
      <w:r>
        <w:rPr>
          <w:rFonts w:hint="eastAsia" w:ascii="宋体" w:hAnsi="宋体"/>
          <w:sz w:val="24"/>
        </w:rPr>
        <w:t>其</w:t>
      </w:r>
      <w:r>
        <w:rPr>
          <w:rFonts w:ascii="宋体" w:hAnsi="宋体"/>
          <w:sz w:val="24"/>
        </w:rPr>
        <w:t>主要精力投入在取得基本数据上，在数据核验以保证数据准确性上较少作为。而</w:t>
      </w:r>
      <w:r>
        <w:rPr>
          <w:rFonts w:hint="eastAsia" w:ascii="宋体" w:hAnsi="宋体"/>
          <w:sz w:val="24"/>
        </w:rPr>
        <w:t>欧盟-OECD购买力平价项目</w:t>
      </w:r>
      <w:r>
        <w:rPr>
          <w:rFonts w:ascii="宋体" w:hAnsi="宋体"/>
          <w:sz w:val="24"/>
        </w:rPr>
        <w:t>现阶段每三年进行一轮比较，执行频率略高，能够更加及时的提供PPP数据（徐强等，</w:t>
      </w:r>
      <w:r>
        <w:rPr>
          <w:rFonts w:hint="eastAsia" w:ascii="宋体" w:hAnsi="宋体"/>
          <w:sz w:val="24"/>
        </w:rPr>
        <w:t>2017</w:t>
      </w:r>
      <w:r>
        <w:rPr>
          <w:rFonts w:ascii="宋体" w:hAnsi="宋体"/>
          <w:sz w:val="24"/>
        </w:rPr>
        <w:t>）。</w:t>
      </w:r>
      <w:r>
        <w:rPr>
          <w:rFonts w:hint="eastAsia" w:ascii="宋体" w:hAnsi="宋体"/>
          <w:sz w:val="24"/>
        </w:rPr>
        <w:t>此外，</w:t>
      </w:r>
      <w:r>
        <w:rPr>
          <w:rFonts w:ascii="宋体" w:hAnsi="宋体"/>
          <w:sz w:val="24"/>
        </w:rPr>
        <w:t>ICP</w:t>
      </w:r>
      <w:r>
        <w:rPr>
          <w:rFonts w:hint="eastAsia" w:ascii="宋体" w:hAnsi="宋体"/>
          <w:sz w:val="24"/>
        </w:rPr>
        <w:t>和欧盟-OECD购买力平价项目在住房、建筑、教育、政府公共服务等特殊领域的比较方法均不太成熟，欧盟-OECD逐渐由投入法转为产出法，而ICP的其他区域仍采用投入法，而且这些特殊领域的规格品不可贸易、在服务质量及价格数据方面可比性较差，现有的方法无法准确反映各国在该类规格品间的差异。</w:t>
      </w:r>
    </w:p>
    <w:p>
      <w:pPr>
        <w:pStyle w:val="4"/>
        <w:rPr>
          <w:rFonts w:ascii="宋体" w:hAnsi="宋体"/>
          <w:sz w:val="24"/>
        </w:rPr>
      </w:pPr>
      <w:bookmarkStart w:id="5" w:name="_Toc529745600"/>
      <w:r>
        <w:rPr>
          <w:rFonts w:hint="eastAsia"/>
          <w:sz w:val="28"/>
        </w:rPr>
        <w:t>（二）</w:t>
      </w:r>
      <w:ins w:id="371" w:author="Lee Feng" w:date="2018-11-12T00:17:00Z">
        <w:r>
          <w:rPr>
            <w:rFonts w:hint="eastAsia"/>
            <w:sz w:val="28"/>
          </w:rPr>
          <w:t>空间</w:t>
        </w:r>
      </w:ins>
      <w:del w:id="372" w:author="Lee Feng" w:date="2018-11-12T00:17:00Z">
        <w:r>
          <w:rPr>
            <w:rFonts w:hint="eastAsia"/>
            <w:sz w:val="28"/>
          </w:rPr>
          <w:delText>改进的区域间</w:delText>
        </w:r>
      </w:del>
      <w:r>
        <w:rPr>
          <w:rFonts w:hint="eastAsia"/>
          <w:sz w:val="28"/>
        </w:rPr>
        <w:t>价格指数</w:t>
      </w:r>
      <w:del w:id="373" w:author="Lee Feng" w:date="2018-11-12T00:17:00Z">
        <w:r>
          <w:rPr>
            <w:rFonts w:hint="eastAsia"/>
            <w:sz w:val="28"/>
          </w:rPr>
          <w:delText>体系</w:delText>
        </w:r>
        <w:bookmarkEnd w:id="5"/>
      </w:del>
    </w:p>
    <w:p>
      <w:pPr>
        <w:spacing w:line="480" w:lineRule="exact"/>
        <w:ind w:firstLine="480" w:firstLineChars="200"/>
        <w:rPr>
          <w:ins w:id="374" w:author="Lee Feng" w:date="2018-11-12T00:19:00Z"/>
          <w:rFonts w:ascii="宋体" w:hAnsi="宋体"/>
          <w:sz w:val="24"/>
        </w:rPr>
      </w:pPr>
      <w:del w:id="375" w:author="Lee Feng" w:date="2018-11-11T22:59:00Z">
        <w:r>
          <w:rPr>
            <w:rFonts w:hint="eastAsia" w:ascii="宋体" w:hAnsi="宋体"/>
            <w:sz w:val="24"/>
          </w:rPr>
          <w:delText>有关区域间物价差异的国内研究多集中在城乡间消费者物价指数（Consumer</w:delText>
        </w:r>
      </w:del>
      <w:del w:id="376" w:author="Lee Feng" w:date="2018-11-11T22:59:00Z">
        <w:r>
          <w:rPr>
            <w:rFonts w:ascii="宋体" w:hAnsi="宋体"/>
            <w:sz w:val="24"/>
          </w:rPr>
          <w:delText xml:space="preserve"> Price Index，</w:delText>
        </w:r>
      </w:del>
      <w:del w:id="377" w:author="Lee Feng" w:date="2018-11-11T22:59:00Z">
        <w:r>
          <w:rPr>
            <w:rFonts w:hint="eastAsia" w:ascii="宋体" w:hAnsi="宋体"/>
            <w:sz w:val="24"/>
          </w:rPr>
          <w:delText>CPI）的变动关系等方面。总的来看，我国城镇居民消费价格指数的差异在逐渐缩小，且中国CPI指数的空间聚集效应越加明显（高静等，2016）。</w:delText>
        </w:r>
      </w:del>
      <w:del w:id="378" w:author="Lee Feng" w:date="2018-11-11T22:59:00Z">
        <w:r>
          <w:rPr>
            <w:rFonts w:ascii="宋体" w:hAnsi="宋体"/>
            <w:sz w:val="24"/>
          </w:rPr>
          <w:delText>王君美</w:delText>
        </w:r>
      </w:del>
      <w:del w:id="379" w:author="Lee Feng" w:date="2018-11-11T22:59:00Z">
        <w:r>
          <w:rPr>
            <w:rFonts w:hint="eastAsia" w:ascii="宋体" w:hAnsi="宋体"/>
            <w:sz w:val="24"/>
          </w:rPr>
          <w:delText>（2</w:delText>
        </w:r>
      </w:del>
      <w:del w:id="380" w:author="Lee Feng" w:date="2018-11-11T22:59:00Z">
        <w:r>
          <w:rPr>
            <w:rFonts w:ascii="宋体" w:hAnsi="宋体"/>
            <w:sz w:val="24"/>
          </w:rPr>
          <w:delText>010</w:delText>
        </w:r>
      </w:del>
      <w:del w:id="381" w:author="Lee Feng" w:date="2018-11-11T22:59:00Z">
        <w:r>
          <w:rPr>
            <w:rFonts w:hint="eastAsia" w:ascii="宋体" w:hAnsi="宋体"/>
            <w:sz w:val="24"/>
          </w:rPr>
          <w:delText>）</w:delText>
        </w:r>
      </w:del>
      <w:del w:id="382" w:author="Lee Feng" w:date="2018-11-11T22:59:00Z">
        <w:r>
          <w:rPr>
            <w:rFonts w:ascii="宋体" w:hAnsi="宋体"/>
            <w:sz w:val="24"/>
          </w:rPr>
          <w:delText>发现农村CPI可作为城市CPI的前导变量，</w:delText>
        </w:r>
      </w:del>
      <w:del w:id="383" w:author="Lee Feng" w:date="2018-11-11T22:59:00Z">
        <w:r>
          <w:rPr>
            <w:rFonts w:hint="eastAsia" w:ascii="宋体" w:hAnsi="宋体"/>
            <w:sz w:val="24"/>
          </w:rPr>
          <w:delText>但</w:delText>
        </w:r>
      </w:del>
      <w:del w:id="384" w:author="Lee Feng" w:date="2018-11-11T22:59:00Z">
        <w:r>
          <w:rPr>
            <w:rFonts w:ascii="宋体" w:hAnsi="宋体"/>
            <w:sz w:val="24"/>
          </w:rPr>
          <w:delText>王文举（</w:delText>
        </w:r>
      </w:del>
      <w:del w:id="385" w:author="Lee Feng" w:date="2018-11-11T22:59:00Z">
        <w:r>
          <w:rPr>
            <w:rFonts w:hint="eastAsia" w:ascii="宋体" w:hAnsi="宋体"/>
            <w:sz w:val="24"/>
          </w:rPr>
          <w:delText>2017</w:delText>
        </w:r>
      </w:del>
      <w:del w:id="386" w:author="Lee Feng" w:date="2018-11-11T22:59:00Z">
        <w:r>
          <w:rPr>
            <w:rFonts w:ascii="宋体" w:hAnsi="宋体"/>
            <w:sz w:val="24"/>
          </w:rPr>
          <w:delText>）指出中国城市及农村CPI间存在长期均衡关系，前者走势上引导后者，且在短期冲击方面对后者产生更为剧烈和持久的影响。</w:delText>
        </w:r>
      </w:del>
      <w:del w:id="387" w:author="Lee Feng" w:date="2018-11-11T22:59:00Z">
        <w:r>
          <w:rPr>
            <w:rFonts w:hint="eastAsia" w:ascii="宋体" w:hAnsi="宋体"/>
            <w:sz w:val="24"/>
          </w:rPr>
          <w:delText>陈海龙（2014）借助VAR模型和脉冲方法，发现农村CPI对总CPI的影响明显大于城市CPI对总CPI的影响。</w:delText>
        </w:r>
      </w:del>
      <w:del w:id="388" w:author="Lee Feng" w:date="2018-11-11T22:59:00Z">
        <w:r>
          <w:rPr>
            <w:rFonts w:ascii="宋体" w:hAnsi="宋体"/>
            <w:sz w:val="24"/>
          </w:rPr>
          <w:delText>而对于具体的数值分析，有学者推出</w:delText>
        </w:r>
      </w:del>
    </w:p>
    <w:p>
      <w:pPr>
        <w:spacing w:line="480" w:lineRule="exact"/>
        <w:ind w:firstLine="480" w:firstLineChars="200"/>
        <w:rPr>
          <w:ins w:id="389" w:author="Lee Feng" w:date="2018-11-12T00:19:00Z"/>
          <w:rFonts w:ascii="宋体" w:hAnsi="宋体"/>
          <w:sz w:val="24"/>
        </w:rPr>
      </w:pPr>
    </w:p>
    <w:p>
      <w:pPr>
        <w:spacing w:line="480" w:lineRule="exact"/>
        <w:ind w:firstLine="480" w:firstLineChars="200"/>
        <w:rPr>
          <w:ins w:id="390" w:author="Lee Feng" w:date="2018-11-12T00:19:00Z"/>
          <w:rFonts w:ascii="宋体" w:hAnsi="宋体"/>
          <w:sz w:val="24"/>
        </w:rPr>
      </w:pPr>
      <w:ins w:id="391" w:author="Lee Feng" w:date="2018-11-12T00:19:00Z">
        <w:r>
          <w:rPr>
            <w:rFonts w:hint="eastAsia" w:ascii="宋体" w:hAnsi="宋体"/>
            <w:sz w:val="24"/>
          </w:rPr>
          <w:t>PPP可衡量不同国家或地区货币所具有的不同购买力。若在区域内采用PPP理论，“一价定律”不成立，因研究的前提即货币存在购买力区域性差异；其次，原理论中要求的“同质可比”、“无外汇管制”和“无贸易壁垒”等条件容易满足，以中国为例，由于我国制度安排和统一市场的存在，商品及服务（如食盐、长途电话费等）的同质性得到很大程度上的满足，而且，正常条件下地区间不存在贸易壁垒，价格粘性和不同发展阶段的问题依然是存在的，但是后者有所缓和（王晓艳等，</w:t>
        </w:r>
        <w:commentRangeStart w:id="5"/>
        <w:r>
          <w:rPr>
            <w:rFonts w:hint="eastAsia" w:ascii="宋体" w:hAnsi="宋体"/>
            <w:sz w:val="24"/>
          </w:rPr>
          <w:t>2010</w:t>
        </w:r>
        <w:commentRangeEnd w:id="5"/>
      </w:ins>
      <w:ins w:id="392" w:author="Lee Feng" w:date="2018-11-12T00:19:00Z">
        <w:r>
          <w:rPr>
            <w:rStyle w:val="19"/>
          </w:rPr>
          <w:commentReference w:id="5"/>
        </w:r>
      </w:ins>
      <w:ins w:id="393" w:author="Lee Feng" w:date="2018-11-12T00:19:00Z">
        <w:r>
          <w:rPr>
            <w:rFonts w:hint="eastAsia" w:ascii="宋体" w:hAnsi="宋体"/>
            <w:sz w:val="24"/>
          </w:rPr>
          <w:t>）。</w:t>
        </w:r>
      </w:ins>
    </w:p>
    <w:p>
      <w:pPr>
        <w:spacing w:line="480" w:lineRule="exact"/>
        <w:ind w:firstLine="480" w:firstLineChars="200"/>
        <w:rPr>
          <w:ins w:id="394" w:author="Lee Feng" w:date="2018-11-12T00:19:00Z"/>
          <w:rFonts w:ascii="宋体" w:hAnsi="宋体"/>
          <w:sz w:val="24"/>
        </w:rPr>
      </w:pPr>
    </w:p>
    <w:p>
      <w:pPr>
        <w:spacing w:line="480" w:lineRule="exact"/>
        <w:ind w:firstLine="480" w:firstLineChars="200"/>
        <w:rPr>
          <w:rFonts w:ascii="宋体" w:hAnsi="宋体"/>
          <w:sz w:val="24"/>
        </w:rPr>
      </w:pPr>
      <w:ins w:id="395" w:author="Lee Feng" w:date="2018-11-12T00:19:00Z">
        <w:r>
          <w:rPr>
            <w:rFonts w:hint="eastAsia" w:ascii="宋体" w:hAnsi="宋体"/>
            <w:sz w:val="24"/>
          </w:rPr>
          <w:t>一国内部的横比</w:t>
        </w:r>
      </w:ins>
      <w:ins w:id="396" w:author="Lee Feng" w:date="2018-11-11T22:59:00Z">
        <w:r>
          <w:rPr>
            <w:rFonts w:hint="eastAsia" w:ascii="宋体" w:hAnsi="宋体"/>
            <w:sz w:val="24"/>
          </w:rPr>
          <w:t>价格</w:t>
        </w:r>
      </w:ins>
      <w:ins w:id="397" w:author="Lee Feng" w:date="2018-11-11T23:00:00Z">
        <w:r>
          <w:rPr>
            <w:rFonts w:hint="eastAsia" w:ascii="宋体" w:hAnsi="宋体"/>
            <w:sz w:val="24"/>
          </w:rPr>
          <w:t>指数体系</w:t>
        </w:r>
      </w:ins>
      <w:ins w:id="398" w:author="Lee Feng" w:date="2018-11-11T22:59:00Z">
        <w:r>
          <w:rPr>
            <w:rFonts w:hint="eastAsia" w:ascii="宋体" w:hAnsi="宋体"/>
            <w:sz w:val="24"/>
          </w:rPr>
          <w:t>目前主要以</w:t>
        </w:r>
      </w:ins>
      <w:r>
        <w:rPr>
          <w:rFonts w:hint="eastAsia" w:ascii="宋体" w:hAnsi="宋体"/>
          <w:sz w:val="24"/>
        </w:rPr>
        <w:t>空间价格指数（Space</w:t>
      </w:r>
      <w:r>
        <w:rPr>
          <w:rFonts w:ascii="宋体" w:hAnsi="宋体"/>
          <w:sz w:val="24"/>
        </w:rPr>
        <w:t xml:space="preserve"> </w:t>
      </w:r>
      <w:r>
        <w:rPr>
          <w:rFonts w:hint="eastAsia" w:ascii="宋体" w:hAnsi="宋体"/>
          <w:sz w:val="24"/>
        </w:rPr>
        <w:t>Price</w:t>
      </w:r>
      <w:r>
        <w:rPr>
          <w:rFonts w:ascii="宋体" w:hAnsi="宋体"/>
          <w:sz w:val="24"/>
        </w:rPr>
        <w:t xml:space="preserve"> </w:t>
      </w:r>
      <w:r>
        <w:rPr>
          <w:rFonts w:hint="eastAsia" w:ascii="宋体" w:hAnsi="宋体"/>
          <w:sz w:val="24"/>
        </w:rPr>
        <w:t>Index，SPI）的概念</w:t>
      </w:r>
      <w:del w:id="399" w:author="Lee Feng" w:date="2018-11-11T23:00:00Z">
        <w:r>
          <w:rPr>
            <w:rFonts w:hint="eastAsia" w:ascii="宋体" w:hAnsi="宋体"/>
            <w:sz w:val="24"/>
          </w:rPr>
          <w:delText>在各地区间</w:delText>
        </w:r>
      </w:del>
      <w:r>
        <w:rPr>
          <w:rFonts w:hint="eastAsia" w:ascii="宋体" w:hAnsi="宋体"/>
          <w:sz w:val="24"/>
        </w:rPr>
        <w:t>进行比较分析，SPI用于比较同一时期、不同地区之间的综合物价水平差异，是时间序列和空间序列分析的结合体，与消费者价格指数不同的是该指数用以反映不同地区货币的实际购买力。Robert（20</w:t>
      </w:r>
      <w:r>
        <w:rPr>
          <w:rFonts w:ascii="宋体" w:hAnsi="宋体"/>
          <w:sz w:val="24"/>
        </w:rPr>
        <w:t>04</w:t>
      </w:r>
      <w:r>
        <w:rPr>
          <w:rFonts w:hint="eastAsia" w:ascii="宋体" w:hAnsi="宋体"/>
          <w:sz w:val="24"/>
        </w:rPr>
        <w:t xml:space="preserve">）、崔瑛、陈双莲（2013）、赵彦云（2015）、闫梅（2016）等均对该体系有所研究，其具体计算过程如下： </w:t>
      </w:r>
    </w:p>
    <w:p>
      <w:pPr>
        <w:spacing w:line="480" w:lineRule="exact"/>
        <w:ind w:firstLine="480" w:firstLineChars="200"/>
        <w:rPr>
          <w:rFonts w:ascii="宋体" w:hAnsi="宋体"/>
          <w:sz w:val="24"/>
        </w:rPr>
      </w:pPr>
      <w:r>
        <w:rPr>
          <w:rFonts w:hint="eastAsia" w:ascii="宋体" w:hAnsi="宋体"/>
          <w:sz w:val="24"/>
        </w:rPr>
        <w:t>首先计算基本分类的规格品的相对价格。即计算每项亚类包含的基本分类代表性规格品的比价。</w:t>
      </w:r>
      <w:r>
        <w:rPr>
          <w:rFonts w:ascii="宋体" w:hAnsi="宋体"/>
          <w:sz w:val="24"/>
        </w:rPr>
        <w:t>具体计算公式如下</w:t>
      </w:r>
      <w:r>
        <w:rPr>
          <w:rFonts w:hint="eastAsia" w:ascii="宋体" w:hAnsi="宋体"/>
          <w:sz w:val="24"/>
        </w:rPr>
        <w:t>，其中</w:t>
      </w:r>
      <m:oMath>
        <m:sSub>
          <m:sSubPr>
            <m:ctrlPr>
              <w:rPr>
                <w:rFonts w:hint="default" w:ascii="Cambria Math" w:hAnsi="Cambria Math"/>
                <w:sz w:val="24"/>
              </w:rPr>
            </m:ctrlPr>
          </m:sSubPr>
          <m:e>
            <m:r>
              <w:rPr>
                <w:rFonts w:hint="default" w:ascii="Cambria Math" w:hAnsi="Cambria Math"/>
                <w:sz w:val="24"/>
              </w:rPr>
              <m:t>P</m:t>
            </m:r>
            <m:ctrlPr>
              <w:rPr>
                <w:rFonts w:hint="default" w:ascii="Cambria Math" w:hAnsi="Cambria Math"/>
                <w:sz w:val="24"/>
              </w:rPr>
            </m:ctrlPr>
          </m:e>
          <m:sub>
            <m:r>
              <w:rPr>
                <w:rFonts w:hint="default" w:ascii="Cambria Math" w:hAnsi="Cambria Math"/>
                <w:sz w:val="24"/>
              </w:rPr>
              <m:t>jk</m:t>
            </m:r>
            <m:ctrlPr>
              <w:rPr>
                <w:rFonts w:hint="default" w:ascii="Cambria Math" w:hAnsi="Cambria Math"/>
                <w:sz w:val="24"/>
              </w:rPr>
            </m:ctrlPr>
          </m:sub>
        </m:sSub>
      </m:oMath>
      <w:r>
        <w:rPr>
          <w:rFonts w:hint="eastAsia" w:ascii="宋体" w:hAnsi="宋体"/>
          <w:sz w:val="24"/>
        </w:rPr>
        <w:t>表示第j个地区第k项基本分类规格品的价格;</w:t>
      </w:r>
      <m:oMath>
        <m:r>
          <w:rPr>
            <w:rFonts w:hint="default" w:ascii="Cambria Math" w:hAnsi="Cambria Math"/>
            <w:sz w:val="24"/>
          </w:rPr>
          <m:t xml:space="preserve"> </m:t>
        </m:r>
        <m:sSub>
          <m:sSubPr>
            <m:ctrlPr>
              <w:rPr>
                <w:rFonts w:hint="default" w:ascii="Cambria Math" w:hAnsi="Cambria Math"/>
                <w:i/>
                <w:sz w:val="24"/>
              </w:rPr>
            </m:ctrlPr>
          </m:sSubPr>
          <m:e>
            <m:r>
              <w:rPr>
                <w:rFonts w:hint="default" w:ascii="Cambria Math" w:hAnsi="Cambria Math"/>
                <w:sz w:val="24"/>
              </w:rPr>
              <m:t>P</m:t>
            </m:r>
            <m:ctrlPr>
              <w:rPr>
                <w:rFonts w:hint="default" w:ascii="Cambria Math" w:hAnsi="Cambria Math"/>
                <w:i/>
                <w:sz w:val="24"/>
              </w:rPr>
            </m:ctrlPr>
          </m:e>
          <m:sub>
            <m:eqArr>
              <m:eqArrPr>
                <m:ctrlPr>
                  <w:rPr>
                    <w:rFonts w:hint="default" w:ascii="Cambria Math" w:hAnsi="Cambria Math"/>
                    <w:i/>
                    <w:sz w:val="24"/>
                  </w:rPr>
                </m:ctrlPr>
              </m:eqArrPr>
              <m:e>
                <m:r>
                  <w:rPr>
                    <w:rFonts w:hint="default" w:ascii="Cambria Math" w:hAnsi="Cambria Math"/>
                    <w:sz w:val="24"/>
                  </w:rPr>
                  <m:t>Bk</m:t>
                </m:r>
                <m:ctrlPr>
                  <w:rPr>
                    <w:rFonts w:hint="default" w:ascii="Cambria Math" w:hAnsi="Cambria Math"/>
                    <w:i/>
                    <w:sz w:val="24"/>
                  </w:rPr>
                </m:ctrlPr>
              </m:e>
              <m:e>
                <m:ctrlPr>
                  <w:rPr>
                    <w:rFonts w:hint="default" w:ascii="Cambria Math" w:hAnsi="Cambria Math"/>
                    <w:i/>
                    <w:sz w:val="24"/>
                  </w:rPr>
                </m:ctrlPr>
              </m:e>
            </m:eqArr>
            <m:ctrlPr>
              <w:rPr>
                <w:rFonts w:hint="default" w:ascii="Cambria Math" w:hAnsi="Cambria Math"/>
                <w:i/>
                <w:sz w:val="24"/>
              </w:rPr>
            </m:ctrlPr>
          </m:sub>
        </m:sSub>
      </m:oMath>
      <w:r>
        <w:rPr>
          <w:rFonts w:hint="eastAsia" w:ascii="宋体" w:hAnsi="宋体"/>
          <w:sz w:val="24"/>
        </w:rPr>
        <w:t>表示基准地区第k项规格品的价格；</w:t>
      </w:r>
      <m:oMath>
        <m:sSubSup>
          <m:sSubSupPr>
            <m:ctrlPr>
              <w:rPr>
                <w:rFonts w:hint="default" w:ascii="Cambria Math" w:hAnsi="Cambria Math"/>
                <w:sz w:val="24"/>
              </w:rPr>
            </m:ctrlPr>
          </m:sSubSupPr>
          <m:e>
            <m:r>
              <w:rPr>
                <w:rFonts w:hint="default" w:ascii="Cambria Math" w:hAnsi="Cambria Math"/>
                <w:sz w:val="24"/>
              </w:rPr>
              <m:t>P</m:t>
            </m:r>
            <m:ctrlPr>
              <w:rPr>
                <w:rFonts w:hint="default" w:ascii="Cambria Math" w:hAnsi="Cambria Math"/>
                <w:sz w:val="24"/>
              </w:rPr>
            </m:ctrlPr>
          </m:e>
          <m:sub>
            <m:eqArr>
              <m:eqArrPr>
                <m:ctrlPr>
                  <w:rPr>
                    <w:rFonts w:hint="default" w:ascii="Cambria Math" w:hAnsi="Cambria Math"/>
                    <w:i/>
                    <w:sz w:val="24"/>
                  </w:rPr>
                </m:ctrlPr>
              </m:eqArrPr>
              <m:e>
                <m:r>
                  <w:rPr>
                    <w:rFonts w:hint="default" w:ascii="Cambria Math" w:hAnsi="Cambria Math"/>
                    <w:sz w:val="24"/>
                  </w:rPr>
                  <m:t>jk</m:t>
                </m:r>
                <m:ctrlPr>
                  <w:rPr>
                    <w:rFonts w:hint="default" w:ascii="Cambria Math" w:hAnsi="Cambria Math"/>
                    <w:i/>
                    <w:sz w:val="24"/>
                  </w:rPr>
                </m:ctrlPr>
              </m:e>
              <m:e>
                <m:ctrlPr>
                  <w:rPr>
                    <w:rFonts w:hint="default" w:ascii="Cambria Math" w:hAnsi="Cambria Math"/>
                    <w:i/>
                    <w:sz w:val="24"/>
                  </w:rPr>
                </m:ctrlPr>
              </m:e>
            </m:eqArr>
            <m:ctrlPr>
              <w:rPr>
                <w:rFonts w:hint="default" w:ascii="Cambria Math" w:hAnsi="Cambria Math"/>
                <w:sz w:val="24"/>
              </w:rPr>
            </m:ctrlPr>
          </m:sub>
          <m:sup>
            <m:r>
              <w:rPr>
                <w:rFonts w:hint="default" w:ascii="Cambria Math" w:hAnsi="Cambria Math"/>
                <w:sz w:val="24"/>
              </w:rPr>
              <m:t>'</m:t>
            </m:r>
            <m:ctrlPr>
              <w:rPr>
                <w:rFonts w:hint="default" w:ascii="Cambria Math" w:hAnsi="Cambria Math"/>
                <w:sz w:val="24"/>
              </w:rPr>
            </m:ctrlPr>
          </m:sup>
        </m:sSubSup>
      </m:oMath>
      <w:r>
        <w:rPr>
          <w:rFonts w:hint="eastAsia" w:ascii="宋体" w:hAnsi="宋体"/>
          <w:sz w:val="24"/>
        </w:rPr>
        <w:t>是第j个地区k类商品与基准地区的比价系数。</w:t>
      </w:r>
    </w:p>
    <w:p>
      <w:pPr>
        <w:widowControl/>
        <w:shd w:val="clear" w:color="auto" w:fill="FCFCFC"/>
        <w:spacing w:line="480" w:lineRule="auto"/>
        <w:ind w:firstLine="720" w:firstLineChars="300"/>
        <w:jc w:val="left"/>
        <w:textAlignment w:val="baseline"/>
        <w:rPr>
          <w:rFonts w:ascii="宋体" w:hAnsi="宋体"/>
          <w:sz w:val="24"/>
        </w:rPr>
      </w:pPr>
      <m:oMathPara>
        <m:oMath>
          <m:sSubSup>
            <m:sSubSupPr>
              <m:ctrlPr>
                <w:rPr>
                  <w:rFonts w:hint="default" w:ascii="Cambria Math" w:hAnsi="Cambria Math"/>
                  <w:sz w:val="24"/>
                </w:rPr>
              </m:ctrlPr>
            </m:sSubSupPr>
            <m:e>
              <m:r>
                <w:rPr>
                  <w:rFonts w:hint="default" w:ascii="Cambria Math" w:hAnsi="Cambria Math"/>
                  <w:sz w:val="24"/>
                </w:rPr>
                <m:t>P</m:t>
              </m:r>
              <m:ctrlPr>
                <w:rPr>
                  <w:rFonts w:hint="default" w:ascii="Cambria Math" w:hAnsi="Cambria Math"/>
                  <w:sz w:val="24"/>
                </w:rPr>
              </m:ctrlPr>
            </m:e>
            <m:sub>
              <m:r>
                <w:rPr>
                  <w:rFonts w:hint="default" w:ascii="Cambria Math" w:hAnsi="Cambria Math"/>
                  <w:sz w:val="24"/>
                </w:rPr>
                <m:t>jk</m:t>
              </m:r>
              <m:ctrlPr>
                <w:rPr>
                  <w:rFonts w:hint="default" w:ascii="Cambria Math" w:hAnsi="Cambria Math"/>
                  <w:sz w:val="24"/>
                </w:rPr>
              </m:ctrlPr>
            </m:sub>
            <m:sup>
              <m:r>
                <w:rPr>
                  <w:rFonts w:hint="default" w:ascii="Cambria Math" w:hAnsi="Cambria Math"/>
                  <w:sz w:val="24"/>
                </w:rPr>
                <m:t>‘</m:t>
              </m:r>
              <m:ctrlPr>
                <w:rPr>
                  <w:rFonts w:hint="default" w:ascii="Cambria Math" w:hAnsi="Cambria Math"/>
                  <w:sz w:val="24"/>
                </w:rPr>
              </m:ctrlPr>
            </m:sup>
          </m:sSubSup>
          <m:r>
            <m:rPr>
              <m:sty m:val="p"/>
            </m:rPr>
            <w:rPr>
              <w:rFonts w:hint="eastAsia" w:ascii="Cambria Math" w:hAnsi="Cambria Math"/>
              <w:sz w:val="24"/>
            </w:rPr>
            <m:t>=</m:t>
          </m:r>
          <m:f>
            <m:fPr>
              <m:ctrlPr>
                <w:rPr>
                  <w:rFonts w:hint="default" w:ascii="Cambria Math" w:hAnsi="Cambria Math"/>
                  <w:i/>
                  <w:sz w:val="24"/>
                </w:rPr>
              </m:ctrlPr>
            </m:fPr>
            <m:num>
              <m:sSub>
                <m:sSubPr>
                  <m:ctrlPr>
                    <w:rPr>
                      <w:rFonts w:hint="default" w:ascii="Cambria Math" w:hAnsi="Cambria Math"/>
                      <w:sz w:val="24"/>
                    </w:rPr>
                  </m:ctrlPr>
                </m:sSubPr>
                <m:e>
                  <m:r>
                    <w:rPr>
                      <w:rFonts w:hint="default" w:ascii="Cambria Math" w:hAnsi="Cambria Math"/>
                      <w:sz w:val="24"/>
                    </w:rPr>
                    <m:t>P</m:t>
                  </m:r>
                  <m:ctrlPr>
                    <w:rPr>
                      <w:rFonts w:hint="default" w:ascii="Cambria Math" w:hAnsi="Cambria Math"/>
                      <w:sz w:val="24"/>
                    </w:rPr>
                  </m:ctrlPr>
                </m:e>
                <m:sub>
                  <m:r>
                    <w:rPr>
                      <w:rFonts w:hint="default" w:ascii="Cambria Math" w:hAnsi="Cambria Math"/>
                      <w:sz w:val="24"/>
                    </w:rPr>
                    <m:t>jk</m:t>
                  </m:r>
                  <m:ctrlPr>
                    <w:rPr>
                      <w:rFonts w:hint="default" w:ascii="Cambria Math" w:hAnsi="Cambria Math"/>
                      <w:sz w:val="24"/>
                    </w:rPr>
                  </m:ctrlPr>
                </m:sub>
              </m:sSub>
              <m:ctrlPr>
                <w:rPr>
                  <w:rFonts w:hint="default" w:ascii="Cambria Math" w:hAnsi="Cambria Math"/>
                  <w:i/>
                  <w:sz w:val="24"/>
                </w:rPr>
              </m:ctrlPr>
            </m:num>
            <m:den>
              <m:sSub>
                <m:sSubPr>
                  <m:ctrlPr>
                    <w:rPr>
                      <w:rFonts w:hint="default" w:ascii="Cambria Math" w:hAnsi="Cambria Math"/>
                      <w:i/>
                      <w:sz w:val="24"/>
                    </w:rPr>
                  </m:ctrlPr>
                </m:sSubPr>
                <m:e>
                  <m:r>
                    <w:rPr>
                      <w:rFonts w:hint="default" w:ascii="Cambria Math" w:hAnsi="Cambria Math"/>
                      <w:sz w:val="24"/>
                    </w:rPr>
                    <m:t>P</m:t>
                  </m:r>
                  <m:ctrlPr>
                    <w:rPr>
                      <w:rFonts w:hint="default" w:ascii="Cambria Math" w:hAnsi="Cambria Math"/>
                      <w:i/>
                      <w:sz w:val="24"/>
                    </w:rPr>
                  </m:ctrlPr>
                </m:e>
                <m:sub>
                  <m:r>
                    <w:rPr>
                      <w:rFonts w:hint="default" w:ascii="Cambria Math" w:hAnsi="Cambria Math"/>
                      <w:sz w:val="24"/>
                    </w:rPr>
                    <m:t>Bk</m:t>
                  </m:r>
                  <m:ctrlPr>
                    <w:rPr>
                      <w:rFonts w:hint="default" w:ascii="Cambria Math" w:hAnsi="Cambria Math"/>
                      <w:i/>
                      <w:sz w:val="24"/>
                    </w:rPr>
                  </m:ctrlPr>
                </m:sub>
              </m:sSub>
              <m:ctrlPr>
                <w:rPr>
                  <w:rFonts w:hint="default" w:ascii="Cambria Math" w:hAnsi="Cambria Math"/>
                  <w:i/>
                  <w:sz w:val="24"/>
                </w:rPr>
              </m:ctrlPr>
            </m:den>
          </m:f>
          <m:r>
            <w:rPr>
              <w:rFonts w:hint="default" w:ascii="Cambria Math" w:hAnsi="Cambria Math"/>
              <w:sz w:val="24"/>
            </w:rPr>
            <m:t xml:space="preserve">                                               （1.2</m:t>
          </m:r>
          <w:ins w:id="400" w:author="Lee Feng" w:date="2018-11-11T23:03:00Z">
            <m:r>
              <w:rPr>
                <w:rFonts w:hint="eastAsia" w:ascii="Cambria Math" w:hAnsi="Cambria Math"/>
                <w:sz w:val="24"/>
              </w:rPr>
              <m:t>2</m:t>
            </m:r>
          </w:ins>
          <w:del w:id="401" w:author="Lee Feng" w:date="2018-11-11T23:03:00Z">
            <m:r>
              <w:rPr>
                <w:rFonts w:hint="default" w:ascii="Cambria Math" w:hAnsi="Cambria Math"/>
                <w:sz w:val="24"/>
              </w:rPr>
              <m:t>5</m:t>
            </m:r>
          </w:del>
          <m:r>
            <w:rPr>
              <w:rFonts w:hint="default" w:ascii="Cambria Math" w:hAnsi="Cambria Math"/>
              <w:sz w:val="24"/>
            </w:rPr>
            <m:t>）</m:t>
          </m:r>
        </m:oMath>
      </m:oMathPara>
    </w:p>
    <w:p>
      <w:pPr>
        <w:widowControl/>
        <w:shd w:val="clear" w:color="auto" w:fill="FCFCFC"/>
        <w:spacing w:line="480" w:lineRule="exact"/>
        <w:ind w:firstLine="480" w:firstLineChars="200"/>
        <w:jc w:val="left"/>
        <w:textAlignment w:val="baseline"/>
        <w:rPr>
          <w:rFonts w:ascii="宋体" w:hAnsi="宋体"/>
          <w:sz w:val="24"/>
        </w:rPr>
      </w:pPr>
      <w:r>
        <w:rPr>
          <w:rFonts w:hint="eastAsia" w:ascii="宋体" w:hAnsi="宋体"/>
          <w:sz w:val="24"/>
        </w:rPr>
        <w:t>然后计算各大类规格品的相对价格。考虑到实际中不同基本分类以及亚类商品的权重较难获取，如城镇居民消费医疗支出中的检验检查费和手术费的比例分配难以取得，由亚类比价向大类比价的汇总中大多采用几何平均方法计算。用公式表示如下：其中k为大类下所包含的亚类中的规格品个数；</w:t>
      </w:r>
      <m:oMath>
        <m:sSub>
          <m:sSubPr>
            <m:ctrlPr>
              <w:rPr>
                <w:rFonts w:hint="default" w:ascii="Cambria Math" w:hAnsi="Cambria Math"/>
                <w:sz w:val="24"/>
              </w:rPr>
            </m:ctrlPr>
          </m:sSubPr>
          <m:e>
            <m:r>
              <w:rPr>
                <w:rFonts w:hint="default" w:ascii="Cambria Math" w:hAnsi="Cambria Math"/>
                <w:sz w:val="24"/>
              </w:rPr>
              <m:t>S</m:t>
            </m:r>
            <m:ctrlPr>
              <w:rPr>
                <w:rFonts w:hint="default" w:ascii="Cambria Math" w:hAnsi="Cambria Math"/>
                <w:sz w:val="24"/>
              </w:rPr>
            </m:ctrlPr>
          </m:e>
          <m:sub>
            <m:r>
              <w:rPr>
                <w:rFonts w:hint="default" w:ascii="Cambria Math" w:hAnsi="Cambria Math"/>
                <w:sz w:val="24"/>
              </w:rPr>
              <m:t>ij</m:t>
            </m:r>
            <m:ctrlPr>
              <w:rPr>
                <w:rFonts w:hint="default" w:ascii="Cambria Math" w:hAnsi="Cambria Math"/>
                <w:sz w:val="24"/>
              </w:rPr>
            </m:ctrlPr>
          </m:sub>
        </m:sSub>
      </m:oMath>
      <w:r>
        <w:rPr>
          <w:rFonts w:hint="eastAsia" w:ascii="宋体" w:hAnsi="宋体"/>
          <w:sz w:val="24"/>
        </w:rPr>
        <w:t>表示第j个地区第i项大类商品的相对价格系数。</w:t>
      </w:r>
    </w:p>
    <w:p>
      <w:pPr>
        <w:widowControl/>
        <w:shd w:val="clear" w:color="auto" w:fill="FCFCFC"/>
        <w:spacing w:line="480" w:lineRule="exact"/>
        <w:ind w:firstLine="480" w:firstLineChars="200"/>
        <w:jc w:val="left"/>
        <w:textAlignment w:val="baseline"/>
        <w:rPr>
          <w:rFonts w:ascii="宋体" w:hAnsi="宋体"/>
          <w:sz w:val="24"/>
        </w:rPr>
      </w:pPr>
      <m:oMathPara>
        <m:oMath>
          <m:sSub>
            <m:sSubPr>
              <m:ctrlPr>
                <w:rPr>
                  <w:rFonts w:hint="default" w:ascii="Cambria Math" w:hAnsi="Cambria Math"/>
                  <w:sz w:val="24"/>
                </w:rPr>
              </m:ctrlPr>
            </m:sSubPr>
            <m:e>
              <m:r>
                <w:rPr>
                  <w:rFonts w:hint="default" w:ascii="Cambria Math" w:hAnsi="Cambria Math"/>
                  <w:sz w:val="24"/>
                </w:rPr>
                <m:t>S</m:t>
              </m:r>
              <m:ctrlPr>
                <w:rPr>
                  <w:rFonts w:hint="default" w:ascii="Cambria Math" w:hAnsi="Cambria Math"/>
                  <w:sz w:val="24"/>
                </w:rPr>
              </m:ctrlPr>
            </m:e>
            <m:sub>
              <m:r>
                <w:rPr>
                  <w:rFonts w:hint="default" w:ascii="Cambria Math" w:hAnsi="Cambria Math"/>
                  <w:sz w:val="24"/>
                </w:rPr>
                <m:t>ij</m:t>
              </m:r>
              <m:ctrlPr>
                <w:rPr>
                  <w:rFonts w:hint="default" w:ascii="Cambria Math" w:hAnsi="Cambria Math"/>
                  <w:sz w:val="24"/>
                </w:rPr>
              </m:ctrlPr>
            </m:sub>
          </m:sSub>
          <m:r>
            <m:rPr>
              <m:sty m:val="p"/>
            </m:rPr>
            <w:rPr>
              <w:rFonts w:hint="default" w:ascii="Cambria Math" w:hAnsi="Cambria Math"/>
              <w:sz w:val="24"/>
            </w:rPr>
            <m:t>=</m:t>
          </m:r>
          <m:sSup>
            <m:sSupPr>
              <m:ctrlPr>
                <w:rPr>
                  <w:rFonts w:hint="default" w:ascii="Cambria Math" w:hAnsi="Cambria Math"/>
                  <w:sz w:val="24"/>
                </w:rPr>
              </m:ctrlPr>
            </m:sSupPr>
            <m:e>
              <m:sSubSup>
                <m:sSubSupPr>
                  <m:ctrlPr>
                    <w:rPr>
                      <w:rFonts w:hint="default" w:ascii="Cambria Math" w:hAnsi="Cambria Math"/>
                      <w:i/>
                      <w:sz w:val="24"/>
                    </w:rPr>
                  </m:ctrlPr>
                </m:sSubSupPr>
                <m:e>
                  <m:r>
                    <w:rPr>
                      <w:rFonts w:hint="default" w:ascii="Cambria Math" w:hAnsi="Cambria Math"/>
                      <w:sz w:val="24"/>
                    </w:rPr>
                    <m:t>(P</m:t>
                  </m:r>
                  <m:ctrlPr>
                    <w:rPr>
                      <w:rFonts w:hint="default" w:ascii="Cambria Math" w:hAnsi="Cambria Math"/>
                      <w:i/>
                      <w:sz w:val="24"/>
                    </w:rPr>
                  </m:ctrlPr>
                </m:e>
                <m:sub>
                  <m:r>
                    <w:rPr>
                      <w:rFonts w:hint="default" w:ascii="Cambria Math" w:hAnsi="Cambria Math"/>
                      <w:sz w:val="24"/>
                    </w:rPr>
                    <m:t>j1</m:t>
                  </m:r>
                  <m:ctrlPr>
                    <w:rPr>
                      <w:rFonts w:hint="default" w:ascii="Cambria Math" w:hAnsi="Cambria Math"/>
                      <w:i/>
                      <w:sz w:val="24"/>
                    </w:rPr>
                  </m:ctrlPr>
                </m:sub>
                <m:sup>
                  <m:r>
                    <w:rPr>
                      <w:rFonts w:hint="default" w:ascii="Cambria Math" w:hAnsi="Cambria Math"/>
                      <w:sz w:val="24"/>
                    </w:rPr>
                    <m:t>'</m:t>
                  </m:r>
                  <m:ctrlPr>
                    <w:rPr>
                      <w:rFonts w:hint="default" w:ascii="Cambria Math" w:hAnsi="Cambria Math"/>
                      <w:i/>
                      <w:sz w:val="24"/>
                    </w:rPr>
                  </m:ctrlPr>
                </m:sup>
              </m:sSubSup>
              <m:r>
                <w:rPr>
                  <w:rFonts w:hint="default" w:ascii="Cambria Math" w:hAnsi="Cambria Math"/>
                  <w:sz w:val="24"/>
                </w:rPr>
                <m:t>×</m:t>
              </m:r>
              <m:sSubSup>
                <m:sSubSupPr>
                  <m:ctrlPr>
                    <w:rPr>
                      <w:rFonts w:hint="default" w:ascii="Cambria Math" w:hAnsi="Cambria Math"/>
                      <w:i/>
                      <w:sz w:val="24"/>
                    </w:rPr>
                  </m:ctrlPr>
                </m:sSubSupPr>
                <m:e>
                  <m:r>
                    <w:rPr>
                      <w:rFonts w:hint="default" w:ascii="Cambria Math" w:hAnsi="Cambria Math"/>
                      <w:sz w:val="24"/>
                    </w:rPr>
                    <m:t>P</m:t>
                  </m:r>
                  <m:ctrlPr>
                    <w:rPr>
                      <w:rFonts w:hint="default" w:ascii="Cambria Math" w:hAnsi="Cambria Math"/>
                      <w:i/>
                      <w:sz w:val="24"/>
                    </w:rPr>
                  </m:ctrlPr>
                </m:e>
                <m:sub>
                  <m:r>
                    <w:rPr>
                      <w:rFonts w:hint="default" w:ascii="Cambria Math" w:hAnsi="Cambria Math"/>
                      <w:sz w:val="24"/>
                    </w:rPr>
                    <m:t>j2</m:t>
                  </m:r>
                  <m:ctrlPr>
                    <w:rPr>
                      <w:rFonts w:hint="default" w:ascii="Cambria Math" w:hAnsi="Cambria Math"/>
                      <w:i/>
                      <w:sz w:val="24"/>
                    </w:rPr>
                  </m:ctrlPr>
                </m:sub>
                <m:sup>
                  <m:r>
                    <w:rPr>
                      <w:rFonts w:hint="default" w:ascii="Cambria Math" w:hAnsi="Cambria Math"/>
                      <w:sz w:val="24"/>
                    </w:rPr>
                    <m:t>'</m:t>
                  </m:r>
                  <m:ctrlPr>
                    <w:rPr>
                      <w:rFonts w:hint="default" w:ascii="Cambria Math" w:hAnsi="Cambria Math"/>
                      <w:i/>
                      <w:sz w:val="24"/>
                    </w:rPr>
                  </m:ctrlPr>
                </m:sup>
              </m:sSubSup>
              <m:r>
                <w:rPr>
                  <w:rFonts w:hint="default" w:ascii="Cambria Math" w:hAnsi="Cambria Math"/>
                  <w:sz w:val="24"/>
                </w:rPr>
                <m:t>×⋯</m:t>
              </m:r>
              <m:sSubSup>
                <m:sSubSupPr>
                  <m:ctrlPr>
                    <w:rPr>
                      <w:rFonts w:hint="default" w:ascii="Cambria Math" w:hAnsi="Cambria Math"/>
                      <w:i/>
                      <w:sz w:val="24"/>
                    </w:rPr>
                  </m:ctrlPr>
                </m:sSubSupPr>
                <m:e>
                  <m:r>
                    <w:rPr>
                      <w:rFonts w:hint="default" w:ascii="Cambria Math" w:hAnsi="Cambria Math"/>
                      <w:sz w:val="24"/>
                    </w:rPr>
                    <m:t>P</m:t>
                  </m:r>
                  <m:ctrlPr>
                    <w:rPr>
                      <w:rFonts w:hint="default" w:ascii="Cambria Math" w:hAnsi="Cambria Math"/>
                      <w:i/>
                      <w:sz w:val="24"/>
                    </w:rPr>
                  </m:ctrlPr>
                </m:e>
                <m:sub>
                  <m:r>
                    <w:rPr>
                      <w:rFonts w:hint="default" w:ascii="Cambria Math" w:hAnsi="Cambria Math"/>
                      <w:sz w:val="24"/>
                    </w:rPr>
                    <m:t>jk</m:t>
                  </m:r>
                  <m:ctrlPr>
                    <w:rPr>
                      <w:rFonts w:hint="default" w:ascii="Cambria Math" w:hAnsi="Cambria Math"/>
                      <w:i/>
                      <w:sz w:val="24"/>
                    </w:rPr>
                  </m:ctrlPr>
                </m:sub>
                <m:sup>
                  <m:r>
                    <w:rPr>
                      <w:rFonts w:hint="default" w:ascii="Cambria Math" w:hAnsi="Cambria Math"/>
                      <w:sz w:val="24"/>
                    </w:rPr>
                    <m:t>'</m:t>
                  </m:r>
                  <m:ctrlPr>
                    <w:rPr>
                      <w:rFonts w:hint="default" w:ascii="Cambria Math" w:hAnsi="Cambria Math"/>
                      <w:i/>
                      <w:sz w:val="24"/>
                    </w:rPr>
                  </m:ctrlPr>
                </m:sup>
              </m:sSubSup>
              <m:r>
                <w:rPr>
                  <w:rFonts w:hint="default" w:ascii="Cambria Math" w:hAnsi="Cambria Math"/>
                  <w:sz w:val="24"/>
                </w:rPr>
                <m:t>)</m:t>
              </m:r>
              <m:ctrlPr>
                <w:rPr>
                  <w:rFonts w:hint="default" w:ascii="Cambria Math" w:hAnsi="Cambria Math"/>
                  <w:sz w:val="24"/>
                </w:rPr>
              </m:ctrlPr>
            </m:e>
            <m:sup>
              <m:f>
                <m:fPr>
                  <m:ctrlPr>
                    <w:rPr>
                      <w:rFonts w:hint="default" w:ascii="Cambria Math" w:hAnsi="Cambria Math"/>
                      <w:i/>
                      <w:sz w:val="24"/>
                    </w:rPr>
                  </m:ctrlPr>
                </m:fPr>
                <m:num>
                  <m:r>
                    <w:rPr>
                      <w:rFonts w:hint="default" w:ascii="Cambria Math" w:hAnsi="Cambria Math"/>
                      <w:sz w:val="24"/>
                    </w:rPr>
                    <m:t>1</m:t>
                  </m:r>
                  <m:ctrlPr>
                    <w:rPr>
                      <w:rFonts w:hint="default" w:ascii="Cambria Math" w:hAnsi="Cambria Math"/>
                      <w:i/>
                      <w:sz w:val="24"/>
                    </w:rPr>
                  </m:ctrlPr>
                </m:num>
                <m:den>
                  <m:r>
                    <w:rPr>
                      <w:rFonts w:hint="default" w:ascii="Cambria Math" w:hAnsi="Cambria Math"/>
                      <w:sz w:val="24"/>
                    </w:rPr>
                    <m:t>k</m:t>
                  </m:r>
                  <m:ctrlPr>
                    <w:rPr>
                      <w:rFonts w:hint="default" w:ascii="Cambria Math" w:hAnsi="Cambria Math"/>
                      <w:i/>
                      <w:sz w:val="24"/>
                    </w:rPr>
                  </m:ctrlPr>
                </m:den>
              </m:f>
              <m:ctrlPr>
                <w:rPr>
                  <w:rFonts w:hint="default" w:ascii="Cambria Math" w:hAnsi="Cambria Math"/>
                  <w:sz w:val="24"/>
                </w:rPr>
              </m:ctrlPr>
            </m:sup>
          </m:sSup>
          <m:r>
            <m:rPr>
              <m:sty m:val="p"/>
            </m:rPr>
            <w:rPr>
              <w:rFonts w:hint="default" w:ascii="Cambria Math" w:hAnsi="Cambria Math"/>
              <w:sz w:val="24"/>
            </w:rPr>
            <m:t xml:space="preserve">                                </m:t>
          </m:r>
          <m:r>
            <w:rPr>
              <w:rFonts w:hint="default" w:ascii="Cambria Math" w:hAnsi="Cambria Math"/>
              <w:sz w:val="24"/>
            </w:rPr>
            <m:t>（1.2</m:t>
          </m:r>
          <w:ins w:id="402" w:author="Lee Feng" w:date="2018-11-11T23:04:00Z">
            <m:r>
              <w:rPr>
                <w:rFonts w:hint="eastAsia" w:ascii="Cambria Math" w:hAnsi="Cambria Math"/>
                <w:sz w:val="24"/>
              </w:rPr>
              <m:t>3</m:t>
            </m:r>
          </w:ins>
          <w:del w:id="403" w:author="Lee Feng" w:date="2018-11-11T23:04:00Z">
            <m:r>
              <w:rPr>
                <w:rFonts w:hint="default" w:ascii="Cambria Math" w:hAnsi="Cambria Math"/>
                <w:sz w:val="24"/>
              </w:rPr>
              <m:t>6</m:t>
            </m:r>
          </w:del>
          <m:r>
            <w:rPr>
              <w:rFonts w:hint="default" w:ascii="Cambria Math" w:hAnsi="Cambria Math"/>
              <w:sz w:val="24"/>
            </w:rPr>
            <m:t>）</m:t>
          </m:r>
        </m:oMath>
      </m:oMathPara>
    </w:p>
    <w:p>
      <w:pPr>
        <w:widowControl/>
        <w:shd w:val="clear" w:color="auto" w:fill="FCFCFC"/>
        <w:spacing w:line="480" w:lineRule="exact"/>
        <w:ind w:firstLine="480" w:firstLineChars="200"/>
        <w:jc w:val="left"/>
        <w:textAlignment w:val="baseline"/>
        <w:rPr>
          <w:rFonts w:hint="eastAsia" w:ascii="宋体" w:hAnsi="宋体"/>
          <w:sz w:val="24"/>
          <w:rPrChange w:id="404" w:author="Lee Feng" w:date="2018-11-11T23:04:00Z">
            <w:rPr>
              <w:rFonts w:ascii="宋体" w:hAnsi="宋体"/>
              <w:sz w:val="24"/>
            </w:rPr>
          </w:rPrChange>
        </w:rPr>
      </w:pPr>
      <m:oMathPara>
        <m:oMath>
          <m:r>
            <w:rPr>
              <w:rFonts w:hint="default" w:ascii="Cambria Math" w:hAnsi="Cambria Math"/>
              <w:sz w:val="24"/>
            </w:rPr>
            <m:t>j=1,2⋯,R</m:t>
          </m:r>
          <m:d>
            <m:dPr>
              <m:ctrlPr>
                <w:rPr>
                  <w:rFonts w:hint="default" w:ascii="Cambria Math" w:hAnsi="Cambria Math"/>
                  <w:i/>
                  <w:sz w:val="24"/>
                </w:rPr>
              </m:ctrlPr>
            </m:dPr>
            <m:e>
              <m:r>
                <w:rPr>
                  <w:rFonts w:hint="eastAsia" w:ascii="Cambria Math" w:hAnsi="Cambria Math"/>
                  <w:sz w:val="24"/>
                </w:rPr>
                <m:t>R为参加比较的地区个数</m:t>
              </m:r>
              <m:ctrlPr>
                <w:rPr>
                  <w:rFonts w:hint="default" w:ascii="Cambria Math" w:hAnsi="Cambria Math"/>
                  <w:i/>
                  <w:sz w:val="24"/>
                </w:rPr>
              </m:ctrlPr>
            </m:e>
          </m:d>
          <m:r>
            <w:rPr>
              <w:rFonts w:hint="default" w:ascii="Cambria Math" w:hAnsi="Cambria Math"/>
              <w:sz w:val="24"/>
            </w:rPr>
            <m:t xml:space="preserve">                   </m:t>
          </m:r>
          <w:del w:id="405" w:author="Lee Feng" w:date="2018-11-11T23:04:00Z">
            <m:r>
              <w:rPr>
                <w:rFonts w:hint="default" w:ascii="Cambria Math" w:hAnsi="Cambria Math"/>
                <w:sz w:val="24"/>
              </w:rPr>
              <m:t>（1.27）</m:t>
            </m:r>
          </w:del>
        </m:oMath>
      </m:oMathPara>
    </w:p>
    <w:p>
      <w:pPr>
        <w:widowControl/>
        <w:shd w:val="clear" w:color="auto" w:fill="FCFCFC"/>
        <w:spacing w:line="480" w:lineRule="exact"/>
        <w:ind w:firstLine="480" w:firstLineChars="200"/>
        <w:jc w:val="left"/>
        <w:textAlignment w:val="baseline"/>
        <w:rPr>
          <w:rFonts w:ascii="宋体" w:hAnsi="宋体"/>
          <w:sz w:val="24"/>
        </w:rPr>
      </w:pPr>
      <w:r>
        <w:rPr>
          <w:rFonts w:hint="eastAsia" w:ascii="宋体" w:hAnsi="宋体"/>
          <w:sz w:val="24"/>
        </w:rPr>
        <w:t>最后计算居民消费空间价格指数。在上述基础上汇总计算地区j的综合比价，闫梅采用加权平均方法，对各大类支出购买力平价加权平均得到综合的居民消费空间价格指数。</w:t>
      </w:r>
      <w:r>
        <w:rPr>
          <w:rFonts w:ascii="宋体" w:hAnsi="宋体"/>
          <w:sz w:val="24"/>
        </w:rPr>
        <w:t>其中</w:t>
      </w:r>
      <m:oMath>
        <m:sSub>
          <m:sSubPr>
            <m:ctrlPr>
              <w:rPr>
                <w:rFonts w:hint="default" w:ascii="Cambria Math" w:hAnsi="Cambria Math"/>
                <w:sz w:val="24"/>
              </w:rPr>
            </m:ctrlPr>
          </m:sSubPr>
          <m:e>
            <m:r>
              <w:rPr>
                <w:rFonts w:hint="default" w:ascii="Cambria Math" w:hAnsi="Cambria Math"/>
                <w:sz w:val="24"/>
              </w:rPr>
              <m:t>S</m:t>
            </m:r>
            <m:ctrlPr>
              <w:rPr>
                <w:rFonts w:hint="default" w:ascii="Cambria Math" w:hAnsi="Cambria Math"/>
                <w:sz w:val="24"/>
              </w:rPr>
            </m:ctrlPr>
          </m:e>
          <m:sub>
            <m:r>
              <w:rPr>
                <w:rFonts w:hint="default" w:ascii="Cambria Math" w:hAnsi="Cambria Math"/>
                <w:sz w:val="24"/>
              </w:rPr>
              <m:t>j</m:t>
            </m:r>
            <m:ctrlPr>
              <w:rPr>
                <w:rFonts w:hint="default" w:ascii="Cambria Math" w:hAnsi="Cambria Math"/>
                <w:sz w:val="24"/>
              </w:rPr>
            </m:ctrlPr>
          </m:sub>
        </m:sSub>
      </m:oMath>
      <w:r>
        <w:rPr>
          <w:rFonts w:hint="eastAsia" w:ascii="宋体" w:hAnsi="宋体"/>
          <w:sz w:val="24"/>
        </w:rPr>
        <w:t>表示第</w:t>
      </w:r>
      <w:r>
        <w:rPr>
          <w:rFonts w:ascii="宋体" w:hAnsi="宋体"/>
          <w:sz w:val="24"/>
        </w:rPr>
        <w:t>j</w:t>
      </w:r>
      <w:r>
        <w:rPr>
          <w:rFonts w:hint="eastAsia" w:ascii="宋体" w:hAnsi="宋体"/>
          <w:sz w:val="24"/>
        </w:rPr>
        <w:t>个地区的空间价格指数；</w:t>
      </w:r>
      <m:oMath>
        <m:sSub>
          <m:sSubPr>
            <m:ctrlPr>
              <w:rPr>
                <w:rFonts w:hint="default" w:ascii="Cambria Math" w:hAnsi="Cambria Math"/>
                <w:i/>
                <w:sz w:val="24"/>
              </w:rPr>
            </m:ctrlPr>
          </m:sSubPr>
          <m:e>
            <m:r>
              <w:rPr>
                <w:rFonts w:hint="default" w:ascii="Cambria Math" w:hAnsi="Cambria Math"/>
                <w:sz w:val="24"/>
              </w:rPr>
              <m:t>W</m:t>
            </m:r>
            <m:ctrlPr>
              <w:rPr>
                <w:rFonts w:hint="default" w:ascii="Cambria Math" w:hAnsi="Cambria Math"/>
                <w:i/>
                <w:sz w:val="24"/>
              </w:rPr>
            </m:ctrlPr>
          </m:e>
          <m:sub>
            <m:r>
              <w:rPr>
                <w:rFonts w:hint="default" w:ascii="Cambria Math" w:hAnsi="Cambria Math"/>
                <w:sz w:val="24"/>
              </w:rPr>
              <m:t>ij</m:t>
            </m:r>
            <m:ctrlPr>
              <w:rPr>
                <w:rFonts w:hint="default" w:ascii="Cambria Math" w:hAnsi="Cambria Math"/>
                <w:i/>
                <w:sz w:val="24"/>
              </w:rPr>
            </m:ctrlPr>
          </m:sub>
        </m:sSub>
      </m:oMath>
      <w:r>
        <w:rPr>
          <w:rFonts w:hint="eastAsia" w:ascii="宋体" w:hAnsi="宋体"/>
          <w:sz w:val="24"/>
        </w:rPr>
        <w:t>表示第</w:t>
      </w:r>
      <w:r>
        <w:rPr>
          <w:rFonts w:ascii="宋体" w:hAnsi="宋体"/>
          <w:sz w:val="24"/>
        </w:rPr>
        <w:t>j</w:t>
      </w:r>
      <w:r>
        <w:rPr>
          <w:rFonts w:hint="eastAsia" w:ascii="宋体" w:hAnsi="宋体"/>
          <w:sz w:val="24"/>
        </w:rPr>
        <w:t>个地区第</w:t>
      </w:r>
      <w:r>
        <w:rPr>
          <w:rFonts w:ascii="宋体" w:hAnsi="宋体"/>
          <w:sz w:val="24"/>
        </w:rPr>
        <w:t>i</w:t>
      </w:r>
      <w:r>
        <w:rPr>
          <w:rFonts w:hint="eastAsia" w:ascii="宋体" w:hAnsi="宋体"/>
          <w:sz w:val="24"/>
        </w:rPr>
        <w:t>项大类规格品消费支出占总支出的比重；</w:t>
      </w:r>
      <m:oMath>
        <m:sSub>
          <m:sSubPr>
            <m:ctrlPr>
              <w:rPr>
                <w:rFonts w:hint="default" w:ascii="Cambria Math" w:hAnsi="Cambria Math"/>
                <w:i/>
                <w:sz w:val="24"/>
              </w:rPr>
            </m:ctrlPr>
          </m:sSubPr>
          <m:e>
            <m:r>
              <w:rPr>
                <w:rFonts w:hint="default" w:ascii="Cambria Math" w:hAnsi="Cambria Math"/>
                <w:sz w:val="24"/>
              </w:rPr>
              <m:t>q</m:t>
            </m:r>
            <m:ctrlPr>
              <w:rPr>
                <w:rFonts w:hint="default" w:ascii="Cambria Math" w:hAnsi="Cambria Math"/>
                <w:i/>
                <w:sz w:val="24"/>
              </w:rPr>
            </m:ctrlPr>
          </m:e>
          <m:sub>
            <m:r>
              <w:rPr>
                <w:rFonts w:hint="default" w:ascii="Cambria Math" w:hAnsi="Cambria Math"/>
                <w:sz w:val="24"/>
              </w:rPr>
              <m:t>ij</m:t>
            </m:r>
            <m:ctrlPr>
              <w:rPr>
                <w:rFonts w:hint="default" w:ascii="Cambria Math" w:hAnsi="Cambria Math"/>
                <w:i/>
                <w:sz w:val="24"/>
              </w:rPr>
            </m:ctrlPr>
          </m:sub>
        </m:sSub>
      </m:oMath>
      <w:r>
        <w:rPr>
          <w:rFonts w:hint="eastAsia" w:ascii="宋体" w:hAnsi="宋体"/>
          <w:sz w:val="24"/>
        </w:rPr>
        <w:t>表示第</w:t>
      </w:r>
      <w:r>
        <w:rPr>
          <w:rFonts w:ascii="宋体" w:hAnsi="宋体"/>
          <w:sz w:val="24"/>
        </w:rPr>
        <w:t>j</w:t>
      </w:r>
      <w:r>
        <w:rPr>
          <w:rFonts w:hint="eastAsia" w:ascii="宋体" w:hAnsi="宋体"/>
          <w:sz w:val="24"/>
        </w:rPr>
        <w:t>个地区第</w:t>
      </w:r>
      <w:r>
        <w:rPr>
          <w:rFonts w:ascii="宋体" w:hAnsi="宋体"/>
          <w:sz w:val="24"/>
        </w:rPr>
        <w:t>i</w:t>
      </w:r>
      <w:r>
        <w:rPr>
          <w:rFonts w:hint="eastAsia" w:ascii="宋体" w:hAnsi="宋体"/>
          <w:sz w:val="24"/>
        </w:rPr>
        <w:t>项大类规格品的消费支出金额。</w:t>
      </w:r>
      <w:r>
        <w:rPr>
          <w:rFonts w:ascii="宋体" w:hAnsi="宋体"/>
          <w:sz w:val="24"/>
        </w:rPr>
        <w:t>上式中</w:t>
      </w:r>
      <w:r>
        <w:rPr>
          <w:rFonts w:hint="eastAsia" w:ascii="宋体" w:hAnsi="宋体"/>
          <w:sz w:val="24"/>
        </w:rPr>
        <w:t>与计算基本分类和亚类的相对价格的不同之处在于各大类规格品有了权重，权重是各亚类支出额在各地区居民消费支出中的比重。</w:t>
      </w:r>
    </w:p>
    <w:p>
      <w:pPr>
        <w:widowControl/>
        <w:shd w:val="clear" w:color="auto" w:fill="FCFCFC"/>
        <w:spacing w:line="480" w:lineRule="auto"/>
        <w:ind w:firstLine="480" w:firstLineChars="200"/>
        <w:jc w:val="left"/>
        <w:textAlignment w:val="baseline"/>
        <w:rPr>
          <w:rFonts w:ascii="宋体" w:hAnsi="宋体"/>
          <w:sz w:val="24"/>
        </w:rPr>
      </w:pPr>
      <m:oMathPara>
        <m:oMath>
          <m:sSub>
            <m:sSubPr>
              <m:ctrlPr>
                <w:rPr>
                  <w:rFonts w:hint="default" w:ascii="Cambria Math" w:hAnsi="Cambria Math"/>
                  <w:sz w:val="24"/>
                </w:rPr>
              </m:ctrlPr>
            </m:sSubPr>
            <m:e>
              <m:r>
                <w:rPr>
                  <w:rFonts w:hint="default" w:ascii="Cambria Math" w:hAnsi="Cambria Math"/>
                  <w:sz w:val="24"/>
                </w:rPr>
                <m:t>S</m:t>
              </m:r>
              <m:ctrlPr>
                <w:rPr>
                  <w:rFonts w:hint="default" w:ascii="Cambria Math" w:hAnsi="Cambria Math"/>
                  <w:sz w:val="24"/>
                </w:rPr>
              </m:ctrlPr>
            </m:e>
            <m:sub>
              <m:r>
                <w:rPr>
                  <w:rFonts w:hint="default" w:ascii="Cambria Math" w:hAnsi="Cambria Math"/>
                  <w:sz w:val="24"/>
                </w:rPr>
                <m:t>j</m:t>
              </m:r>
              <m:ctrlPr>
                <w:rPr>
                  <w:rFonts w:hint="default" w:ascii="Cambria Math" w:hAnsi="Cambria Math"/>
                  <w:sz w:val="24"/>
                </w:rPr>
              </m:ctrlPr>
            </m:sub>
          </m:sSub>
          <m:r>
            <m:rPr>
              <m:sty m:val="p"/>
            </m:rPr>
            <w:rPr>
              <w:rFonts w:hint="default" w:ascii="Cambria Math" w:hAnsi="Cambria Math"/>
              <w:sz w:val="24"/>
            </w:rPr>
            <m:t>=</m:t>
          </m:r>
          <m:nary>
            <m:naryPr>
              <m:chr m:val="∑"/>
              <m:limLoc m:val="subSup"/>
              <m:ctrlPr>
                <w:rPr>
                  <w:rFonts w:hint="default" w:ascii="Cambria Math" w:hAnsi="Cambria Math"/>
                  <w:sz w:val="24"/>
                </w:rPr>
              </m:ctrlPr>
            </m:naryPr>
            <m:sub>
              <m:r>
                <w:rPr>
                  <w:rFonts w:hint="default" w:ascii="Cambria Math" w:hAnsi="Cambria Math"/>
                  <w:sz w:val="24"/>
                </w:rPr>
                <m:t>i=1</m:t>
              </m:r>
              <m:ctrlPr>
                <w:rPr>
                  <w:rFonts w:hint="default" w:ascii="Cambria Math" w:hAnsi="Cambria Math"/>
                  <w:sz w:val="24"/>
                </w:rPr>
              </m:ctrlPr>
            </m:sub>
            <m:sup>
              <m:r>
                <w:rPr>
                  <w:rFonts w:hint="default" w:ascii="Cambria Math" w:hAnsi="Cambria Math"/>
                  <w:sz w:val="24"/>
                </w:rPr>
                <m:t>n</m:t>
              </m:r>
              <m:ctrlPr>
                <w:rPr>
                  <w:rFonts w:hint="default" w:ascii="Cambria Math" w:hAnsi="Cambria Math"/>
                  <w:sz w:val="24"/>
                </w:rPr>
              </m:ctrlPr>
            </m:sup>
            <m:e>
              <m:sSub>
                <m:sSubPr>
                  <m:ctrlPr>
                    <w:rPr>
                      <w:rFonts w:hint="default" w:ascii="Cambria Math" w:hAnsi="Cambria Math"/>
                      <w:i/>
                      <w:sz w:val="24"/>
                    </w:rPr>
                  </m:ctrlPr>
                </m:sSubPr>
                <m:e>
                  <m:r>
                    <w:rPr>
                      <w:rFonts w:hint="default" w:ascii="Cambria Math" w:hAnsi="Cambria Math"/>
                      <w:sz w:val="24"/>
                    </w:rPr>
                    <m:t>S</m:t>
                  </m:r>
                  <m:ctrlPr>
                    <w:rPr>
                      <w:rFonts w:hint="default" w:ascii="Cambria Math" w:hAnsi="Cambria Math"/>
                      <w:i/>
                      <w:sz w:val="24"/>
                    </w:rPr>
                  </m:ctrlPr>
                </m:e>
                <m:sub>
                  <m:r>
                    <w:rPr>
                      <w:rFonts w:hint="default" w:ascii="Cambria Math" w:hAnsi="Cambria Math"/>
                      <w:sz w:val="24"/>
                    </w:rPr>
                    <m:t>ij</m:t>
                  </m:r>
                  <m:ctrlPr>
                    <w:rPr>
                      <w:rFonts w:hint="default" w:ascii="Cambria Math" w:hAnsi="Cambria Math"/>
                      <w:i/>
                      <w:sz w:val="24"/>
                    </w:rPr>
                  </m:ctrlPr>
                </m:sub>
              </m:sSub>
              <m:sSub>
                <m:sSubPr>
                  <m:ctrlPr>
                    <w:rPr>
                      <w:rFonts w:hint="default" w:ascii="Cambria Math" w:hAnsi="Cambria Math"/>
                      <w:i/>
                      <w:sz w:val="24"/>
                    </w:rPr>
                  </m:ctrlPr>
                </m:sSubPr>
                <m:e>
                  <m:r>
                    <w:rPr>
                      <w:rFonts w:hint="default" w:ascii="Cambria Math" w:hAnsi="Cambria Math"/>
                      <w:sz w:val="24"/>
                    </w:rPr>
                    <m:t>W</m:t>
                  </m:r>
                  <m:ctrlPr>
                    <w:rPr>
                      <w:rFonts w:hint="default" w:ascii="Cambria Math" w:hAnsi="Cambria Math"/>
                      <w:i/>
                      <w:sz w:val="24"/>
                    </w:rPr>
                  </m:ctrlPr>
                </m:e>
                <m:sub>
                  <m:r>
                    <w:rPr>
                      <w:rFonts w:hint="default" w:ascii="Cambria Math" w:hAnsi="Cambria Math"/>
                      <w:sz w:val="24"/>
                    </w:rPr>
                    <m:t>ij</m:t>
                  </m:r>
                  <m:ctrlPr>
                    <w:rPr>
                      <w:rFonts w:hint="default" w:ascii="Cambria Math" w:hAnsi="Cambria Math"/>
                      <w:i/>
                      <w:sz w:val="24"/>
                    </w:rPr>
                  </m:ctrlPr>
                </m:sub>
              </m:sSub>
              <m:ctrlPr>
                <w:rPr>
                  <w:rFonts w:hint="default" w:ascii="Cambria Math" w:hAnsi="Cambria Math"/>
                  <w:sz w:val="24"/>
                </w:rPr>
              </m:ctrlPr>
            </m:e>
          </m:nary>
          <m:r>
            <w:rPr>
              <w:rFonts w:hint="default" w:ascii="Cambria Math" w:hAnsi="Cambria Math"/>
              <w:sz w:val="24"/>
            </w:rPr>
            <m:t xml:space="preserve">                                        （1.2</m:t>
          </m:r>
          <w:ins w:id="406" w:author="Lee Feng" w:date="2018-11-11T23:04:00Z">
            <m:r>
              <w:rPr>
                <w:rFonts w:hint="eastAsia" w:ascii="Cambria Math" w:hAnsi="Cambria Math"/>
                <w:sz w:val="24"/>
              </w:rPr>
              <m:t>4</m:t>
            </m:r>
          </w:ins>
          <w:del w:id="407" w:author="Lee Feng" w:date="2018-11-11T23:04:00Z">
            <m:r>
              <w:rPr>
                <w:rFonts w:hint="default" w:ascii="Cambria Math" w:hAnsi="Cambria Math"/>
                <w:sz w:val="24"/>
              </w:rPr>
              <m:t>8</m:t>
            </m:r>
          </w:del>
          <m:r>
            <w:rPr>
              <w:rFonts w:hint="default" w:ascii="Cambria Math" w:hAnsi="Cambria Math"/>
              <w:sz w:val="24"/>
            </w:rPr>
            <m:t xml:space="preserve">） </m:t>
          </m:r>
        </m:oMath>
      </m:oMathPara>
    </w:p>
    <w:p>
      <w:pPr>
        <w:widowControl/>
        <w:shd w:val="clear" w:color="auto" w:fill="FCFCFC"/>
        <w:spacing w:line="480" w:lineRule="auto"/>
        <w:ind w:firstLine="480" w:firstLineChars="200"/>
        <w:jc w:val="left"/>
        <w:textAlignment w:val="baseline"/>
        <w:rPr>
          <w:rFonts w:hint="eastAsia" w:ascii="宋体" w:hAnsi="宋体"/>
          <w:sz w:val="24"/>
          <w:rPrChange w:id="408" w:author="Lee Feng" w:date="2018-11-11T23:04:00Z">
            <w:rPr>
              <w:rFonts w:ascii="宋体" w:hAnsi="宋体"/>
              <w:sz w:val="24"/>
            </w:rPr>
          </w:rPrChange>
        </w:rPr>
      </w:pPr>
      <m:oMathPara>
        <m:oMath>
          <m:r>
            <w:rPr>
              <w:rFonts w:hint="default" w:ascii="Cambria Math" w:hAnsi="Cambria Math"/>
              <w:sz w:val="24"/>
            </w:rPr>
            <m:t xml:space="preserve">其中 </m:t>
          </m:r>
          <m:sSub>
            <m:sSubPr>
              <m:ctrlPr>
                <w:rPr>
                  <w:rFonts w:hint="default" w:ascii="Cambria Math" w:hAnsi="Cambria Math"/>
                  <w:i/>
                  <w:sz w:val="24"/>
                </w:rPr>
              </m:ctrlPr>
            </m:sSubPr>
            <m:e>
              <m:r>
                <w:rPr>
                  <w:rFonts w:hint="default" w:ascii="Cambria Math" w:hAnsi="Cambria Math"/>
                  <w:sz w:val="24"/>
                </w:rPr>
                <m:t>W</m:t>
              </m:r>
              <m:ctrlPr>
                <w:rPr>
                  <w:rFonts w:hint="default" w:ascii="Cambria Math" w:hAnsi="Cambria Math"/>
                  <w:i/>
                  <w:sz w:val="24"/>
                </w:rPr>
              </m:ctrlPr>
            </m:e>
            <m:sub>
              <m:r>
                <w:rPr>
                  <w:rFonts w:hint="default" w:ascii="Cambria Math" w:hAnsi="Cambria Math"/>
                  <w:sz w:val="24"/>
                </w:rPr>
                <m:t>ij</m:t>
              </m:r>
              <m:ctrlPr>
                <w:rPr>
                  <w:rFonts w:hint="default" w:ascii="Cambria Math" w:hAnsi="Cambria Math"/>
                  <w:i/>
                  <w:sz w:val="24"/>
                </w:rPr>
              </m:ctrlPr>
            </m:sub>
          </m:sSub>
          <m:r>
            <w:rPr>
              <w:rFonts w:hint="default" w:ascii="Cambria Math" w:hAnsi="Cambria Math"/>
              <w:sz w:val="24"/>
            </w:rPr>
            <m:t>=</m:t>
          </m:r>
          <m:f>
            <m:fPr>
              <m:type m:val="skw"/>
              <m:ctrlPr>
                <w:rPr>
                  <w:rFonts w:hint="default" w:ascii="Cambria Math" w:hAnsi="Cambria Math"/>
                  <w:i/>
                  <w:sz w:val="24"/>
                </w:rPr>
              </m:ctrlPr>
            </m:fPr>
            <m:num>
              <m:sSub>
                <m:sSubPr>
                  <m:ctrlPr>
                    <w:rPr>
                      <w:rFonts w:hint="default" w:ascii="Cambria Math" w:hAnsi="Cambria Math"/>
                      <w:i/>
                      <w:sz w:val="24"/>
                    </w:rPr>
                  </m:ctrlPr>
                </m:sSubPr>
                <m:e>
                  <m:r>
                    <w:rPr>
                      <w:rFonts w:hint="default" w:ascii="Cambria Math" w:hAnsi="Cambria Math"/>
                      <w:sz w:val="24"/>
                    </w:rPr>
                    <m:t>q</m:t>
                  </m:r>
                  <m:ctrlPr>
                    <w:rPr>
                      <w:rFonts w:hint="default" w:ascii="Cambria Math" w:hAnsi="Cambria Math"/>
                      <w:i/>
                      <w:sz w:val="24"/>
                    </w:rPr>
                  </m:ctrlPr>
                </m:e>
                <m:sub>
                  <m:r>
                    <w:rPr>
                      <w:rFonts w:hint="default" w:ascii="Cambria Math" w:hAnsi="Cambria Math"/>
                      <w:sz w:val="24"/>
                    </w:rPr>
                    <m:t>ij</m:t>
                  </m:r>
                  <m:ctrlPr>
                    <w:rPr>
                      <w:rFonts w:hint="default" w:ascii="Cambria Math" w:hAnsi="Cambria Math"/>
                      <w:i/>
                      <w:sz w:val="24"/>
                    </w:rPr>
                  </m:ctrlPr>
                </m:sub>
              </m:sSub>
              <m:ctrlPr>
                <w:rPr>
                  <w:rFonts w:hint="default" w:ascii="Cambria Math" w:hAnsi="Cambria Math"/>
                  <w:i/>
                  <w:sz w:val="24"/>
                </w:rPr>
              </m:ctrlPr>
            </m:num>
            <m:den>
              <m:nary>
                <m:naryPr>
                  <m:chr m:val="∑"/>
                  <m:limLoc m:val="undOvr"/>
                  <m:subHide m:val="1"/>
                  <m:supHide m:val="1"/>
                  <m:ctrlPr>
                    <w:rPr>
                      <w:rFonts w:hint="default" w:ascii="Cambria Math" w:hAnsi="Cambria Math"/>
                      <w:i/>
                      <w:sz w:val="24"/>
                    </w:rPr>
                  </m:ctrlPr>
                </m:naryPr>
                <m:sub>
                  <m:ctrlPr>
                    <w:rPr>
                      <w:rFonts w:hint="default" w:ascii="Cambria Math" w:hAnsi="Cambria Math"/>
                      <w:i/>
                      <w:sz w:val="24"/>
                    </w:rPr>
                  </m:ctrlPr>
                </m:sub>
                <m:sup>
                  <m:ctrlPr>
                    <w:rPr>
                      <w:rFonts w:hint="default" w:ascii="Cambria Math" w:hAnsi="Cambria Math"/>
                      <w:i/>
                      <w:sz w:val="24"/>
                    </w:rPr>
                  </m:ctrlPr>
                </m:sup>
                <m:e>
                  <m:sSub>
                    <m:sSubPr>
                      <m:ctrlPr>
                        <w:rPr>
                          <w:rFonts w:hint="default" w:ascii="Cambria Math" w:hAnsi="Cambria Math"/>
                          <w:i/>
                          <w:sz w:val="24"/>
                        </w:rPr>
                      </m:ctrlPr>
                    </m:sSubPr>
                    <m:e>
                      <m:r>
                        <w:rPr>
                          <w:rFonts w:hint="default" w:ascii="Cambria Math" w:hAnsi="Cambria Math"/>
                          <w:sz w:val="24"/>
                        </w:rPr>
                        <m:t>q</m:t>
                      </m:r>
                      <m:ctrlPr>
                        <w:rPr>
                          <w:rFonts w:hint="default" w:ascii="Cambria Math" w:hAnsi="Cambria Math"/>
                          <w:i/>
                          <w:sz w:val="24"/>
                        </w:rPr>
                      </m:ctrlPr>
                    </m:e>
                    <m:sub>
                      <m:r>
                        <w:rPr>
                          <w:rFonts w:hint="default" w:ascii="Cambria Math" w:hAnsi="Cambria Math"/>
                          <w:sz w:val="24"/>
                        </w:rPr>
                        <m:t>ij</m:t>
                      </m:r>
                      <m:ctrlPr>
                        <w:rPr>
                          <w:rFonts w:hint="default" w:ascii="Cambria Math" w:hAnsi="Cambria Math"/>
                          <w:i/>
                          <w:sz w:val="24"/>
                        </w:rPr>
                      </m:ctrlPr>
                    </m:sub>
                  </m:sSub>
                  <m:ctrlPr>
                    <w:rPr>
                      <w:rFonts w:hint="default" w:ascii="Cambria Math" w:hAnsi="Cambria Math"/>
                      <w:i/>
                      <w:sz w:val="24"/>
                    </w:rPr>
                  </m:ctrlPr>
                </m:e>
              </m:nary>
              <m:ctrlPr>
                <w:rPr>
                  <w:rFonts w:hint="default" w:ascii="Cambria Math" w:hAnsi="Cambria Math"/>
                  <w:i/>
                  <w:sz w:val="24"/>
                </w:rPr>
              </m:ctrlPr>
            </m:den>
          </m:f>
          <m:r>
            <w:rPr>
              <w:rFonts w:hint="default" w:ascii="Cambria Math" w:hAnsi="Cambria Math"/>
              <w:sz w:val="24"/>
            </w:rPr>
            <m:t xml:space="preserve">                                     </m:t>
          </m:r>
          <w:del w:id="409" w:author="Lee Feng" w:date="2018-11-11T23:04:00Z">
            <m:r>
              <w:rPr>
                <w:rFonts w:hint="default" w:ascii="Cambria Math" w:hAnsi="Cambria Math"/>
                <w:sz w:val="24"/>
              </w:rPr>
              <m:t xml:space="preserve"> （1.29）</m:t>
            </m:r>
          </w:del>
        </m:oMath>
      </m:oMathPara>
    </w:p>
    <w:p>
      <w:pPr>
        <w:spacing w:line="480" w:lineRule="exact"/>
        <w:ind w:firstLine="480" w:firstLineChars="200"/>
        <w:jc w:val="left"/>
        <w:rPr>
          <w:rFonts w:ascii="宋体" w:hAnsi="宋体"/>
          <w:sz w:val="24"/>
        </w:rPr>
      </w:pPr>
      <w:r>
        <w:rPr>
          <w:rFonts w:hint="eastAsia" w:ascii="宋体" w:hAnsi="宋体"/>
          <w:sz w:val="24"/>
        </w:rPr>
        <w:t>在最后一步计算中，有学者还使用拉氏指数、派氏指数及GEKS法等进行对比分析，结果显示虽然以上方法均可用来考察地区间价格水平的高低，但要得到较精确且稳定的空间价格指数，GEKS相较更为合理，因其将某个地区的价格与所有地区的价格水平相比较，从而其值不会随着参照城市的变化而变化。</w:t>
      </w:r>
    </w:p>
    <w:p>
      <w:pPr>
        <w:spacing w:line="480" w:lineRule="exact"/>
        <w:ind w:firstLine="480" w:firstLineChars="200"/>
        <w:jc w:val="left"/>
        <w:rPr>
          <w:ins w:id="410" w:author="Lee Feng" w:date="2018-11-12T00:21:00Z"/>
          <w:rFonts w:ascii="宋体" w:hAnsi="宋体"/>
          <w:sz w:val="24"/>
        </w:rPr>
      </w:pPr>
      <w:r>
        <w:rPr>
          <w:rFonts w:hint="eastAsia" w:ascii="宋体" w:hAnsi="宋体"/>
          <w:sz w:val="24"/>
        </w:rPr>
        <w:t>实际应用中空间价格指数可将不同地区的人民币名义收入转换为实际购买力，空间价格指数即作为购买力转换系数来反映地区总体的货币购买能力和物价水平，指数值越大说明该地区总体物价水平越高，居民货币收入的实际购买能力越低，反之则反。</w:t>
      </w:r>
    </w:p>
    <w:p>
      <w:pPr>
        <w:spacing w:line="480" w:lineRule="exact"/>
        <w:ind w:firstLine="480" w:firstLineChars="200"/>
        <w:jc w:val="left"/>
        <w:rPr>
          <w:rFonts w:hint="eastAsia" w:ascii="宋体" w:hAnsi="宋体"/>
          <w:sz w:val="24"/>
        </w:rPr>
      </w:pPr>
      <w:ins w:id="411" w:author="Lee Feng" w:date="2018-11-12T00:21:00Z">
        <w:r>
          <w:rPr>
            <w:sz w:val="24"/>
          </w:rPr>
          <w:t>空间价格指数</w:t>
        </w:r>
      </w:ins>
      <w:ins w:id="412" w:author="Lee Feng" w:date="2018-11-12T00:21:00Z">
        <w:r>
          <w:rPr>
            <w:rFonts w:hint="eastAsia"/>
            <w:sz w:val="24"/>
          </w:rPr>
          <w:t>方法可能</w:t>
        </w:r>
      </w:ins>
      <w:ins w:id="413" w:author="Lee Feng" w:date="2018-11-12T00:22:00Z">
        <w:r>
          <w:rPr>
            <w:rFonts w:hint="eastAsia"/>
            <w:sz w:val="24"/>
          </w:rPr>
          <w:t>面对的</w:t>
        </w:r>
      </w:ins>
      <w:ins w:id="414" w:author="Lee Feng" w:date="2018-11-12T00:21:00Z">
        <w:r>
          <w:rPr>
            <w:rFonts w:hint="eastAsia"/>
            <w:sz w:val="24"/>
          </w:rPr>
          <w:t>问题</w:t>
        </w:r>
      </w:ins>
      <w:ins w:id="415" w:author="Lee Feng" w:date="2018-11-12T00:22:00Z">
        <w:r>
          <w:rPr>
            <w:rFonts w:hint="eastAsia"/>
            <w:sz w:val="24"/>
          </w:rPr>
          <w:t>是，</w:t>
        </w:r>
      </w:ins>
      <w:ins w:id="416" w:author="Lee Feng" w:date="2018-11-12T00:21:00Z">
        <w:r>
          <w:rPr>
            <w:sz w:val="24"/>
          </w:rPr>
          <w:t>计算基本分类一级PPP时采用了杰文斯指数方法，该方法无法通过标准误差等衡量结果的准确性</w:t>
        </w:r>
      </w:ins>
      <w:ins w:id="417" w:author="Lee Feng" w:date="2018-11-12T00:22:00Z">
        <w:r>
          <w:rPr>
            <w:rFonts w:hint="eastAsia"/>
            <w:sz w:val="24"/>
          </w:rPr>
          <w:t>，也</w:t>
        </w:r>
      </w:ins>
      <w:ins w:id="418" w:author="Lee Feng" w:date="2018-11-12T00:21:00Z">
        <w:r>
          <w:rPr>
            <w:sz w:val="24"/>
          </w:rPr>
          <w:t>无法插补缺失数据，且如若对缺失数据进行插补，那么将得到与此前不一样的最终结果</w:t>
        </w:r>
      </w:ins>
      <w:ins w:id="419" w:author="Lee Feng" w:date="2018-11-12T00:22:00Z">
        <w:r>
          <w:rPr>
            <w:rFonts w:hint="eastAsia"/>
            <w:sz w:val="24"/>
          </w:rPr>
          <w:t>。而</w:t>
        </w:r>
      </w:ins>
      <w:ins w:id="420" w:author="Lee Feng" w:date="2018-11-12T00:22:00Z">
        <w:r>
          <w:rPr>
            <w:sz w:val="24"/>
          </w:rPr>
          <w:t>PPP</w:t>
        </w:r>
      </w:ins>
      <w:ins w:id="421" w:author="Lee Feng" w:date="2018-11-12T00:22:00Z">
        <w:r>
          <w:rPr>
            <w:rFonts w:hint="eastAsia"/>
            <w:sz w:val="24"/>
          </w:rPr>
          <w:t>采用的国家产品</w:t>
        </w:r>
      </w:ins>
      <w:ins w:id="422" w:author="Lee Feng" w:date="2018-11-12T00:23:00Z">
        <w:r>
          <w:rPr>
            <w:rFonts w:hint="eastAsia"/>
            <w:sz w:val="24"/>
          </w:rPr>
          <w:t>虚拟</w:t>
        </w:r>
      </w:ins>
      <w:ins w:id="423" w:author="Lee Feng" w:date="2018-11-12T00:22:00Z">
        <w:r>
          <w:rPr>
            <w:rFonts w:hint="eastAsia"/>
            <w:sz w:val="24"/>
          </w:rPr>
          <w:t>法则可解决</w:t>
        </w:r>
      </w:ins>
      <w:ins w:id="424" w:author="Lee Feng" w:date="2018-11-12T00:23:00Z">
        <w:r>
          <w:rPr>
            <w:rFonts w:hint="eastAsia"/>
            <w:sz w:val="24"/>
          </w:rPr>
          <w:t>。</w:t>
        </w:r>
      </w:ins>
    </w:p>
    <w:p>
      <w:pPr>
        <w:pStyle w:val="3"/>
        <w:rPr>
          <w:sz w:val="28"/>
        </w:rPr>
      </w:pPr>
      <w:bookmarkStart w:id="6" w:name="_Toc511686614"/>
      <w:bookmarkStart w:id="7" w:name="_Toc529745601"/>
      <w:r>
        <w:rPr>
          <w:rFonts w:hint="eastAsia"/>
          <w:sz w:val="28"/>
        </w:rPr>
        <w:t>二、</w:t>
      </w:r>
      <w:bookmarkEnd w:id="6"/>
      <w:ins w:id="425" w:author="Lee Feng" w:date="2018-11-12T00:25:00Z">
        <w:r>
          <w:rPr>
            <w:rFonts w:hint="eastAsia"/>
            <w:sz w:val="28"/>
          </w:rPr>
          <w:t>基于国家产品虚拟法的</w:t>
        </w:r>
      </w:ins>
      <w:del w:id="426" w:author="Lee Feng" w:date="2018-11-12T00:25:00Z">
        <w:r>
          <w:rPr>
            <w:rFonts w:hint="eastAsia"/>
            <w:sz w:val="28"/>
          </w:rPr>
          <w:delText>横比价格指数</w:delText>
        </w:r>
        <w:bookmarkEnd w:id="7"/>
      </w:del>
    </w:p>
    <w:p>
      <w:pPr>
        <w:spacing w:line="480" w:lineRule="exact"/>
        <w:ind w:firstLine="480" w:firstLineChars="200"/>
        <w:rPr>
          <w:sz w:val="24"/>
        </w:rPr>
      </w:pPr>
      <w:del w:id="427" w:author="Lee Feng" w:date="2018-11-12T00:04:00Z">
        <w:r>
          <w:rPr>
            <w:rFonts w:hint="eastAsia"/>
            <w:sz w:val="24"/>
          </w:rPr>
          <w:delText>统计指数是指为反应某一社会经济现象而计算的某两组相关数据值对比所形成的相对数，它具有</w:delText>
        </w:r>
      </w:del>
      <w:del w:id="428" w:author="Lee Feng" w:date="2018-11-12T00:04:00Z">
        <w:r>
          <w:rPr>
            <w:sz w:val="24"/>
          </w:rPr>
          <w:delText>相对性</w:delText>
        </w:r>
      </w:del>
      <w:del w:id="429" w:author="Lee Feng" w:date="2018-11-12T00:04:00Z">
        <w:r>
          <w:rPr>
            <w:rFonts w:hint="eastAsia"/>
            <w:sz w:val="24"/>
          </w:rPr>
          <w:delText>、</w:delText>
        </w:r>
      </w:del>
      <w:del w:id="430" w:author="Lee Feng" w:date="2018-11-12T00:04:00Z">
        <w:r>
          <w:rPr>
            <w:sz w:val="24"/>
          </w:rPr>
          <w:delText>综合性和平均</w:delText>
        </w:r>
      </w:del>
      <w:del w:id="431" w:author="Lee Feng" w:date="2018-11-12T00:04:00Z">
        <w:r>
          <w:rPr>
            <w:rFonts w:hint="eastAsia"/>
            <w:sz w:val="24"/>
          </w:rPr>
          <w:delText>性</w:delText>
        </w:r>
      </w:del>
      <w:del w:id="432" w:author="Lee Feng" w:date="2018-11-12T00:04:00Z">
        <w:r>
          <w:rPr>
            <w:sz w:val="24"/>
          </w:rPr>
          <w:delText>。为了研究某具体的社会经济现象的变动程度和变动方向，统计指数可在时间和空间方面进行衡量；而在分析各个因素如何影响总体变动时，可通过编制数量指标指数和质量指标指数；</w:delText>
        </w:r>
      </w:del>
      <w:del w:id="433" w:author="Lee Feng" w:date="2018-11-12T00:04:00Z">
        <w:r>
          <w:rPr>
            <w:rFonts w:hint="eastAsia"/>
            <w:sz w:val="24"/>
          </w:rPr>
          <w:delText>价格指数是研究价格动态变化的一种统计指标，其通常反映了价格水平变动的方向、趋势和程度。</w:delText>
        </w:r>
      </w:del>
      <w:del w:id="434" w:author="Lee Feng" w:date="2018-11-12T00:06:00Z">
        <w:r>
          <w:rPr>
            <w:rFonts w:hint="eastAsia"/>
            <w:sz w:val="24"/>
          </w:rPr>
          <w:delText>建立一套可横向比较的物价水平指标尤为关键，上述文献综述显示国内外学者在地区间价格水平差异的研究存在不同的方式方法，因此，本文拟在已有文献的研究基础上构建完整且科学的横比价格指数体系。</w:delText>
        </w:r>
      </w:del>
      <w:del w:id="435" w:author="Lee Feng" w:date="2018-11-12T00:05:00Z">
        <w:r>
          <w:rPr>
            <w:rFonts w:hint="eastAsia" w:ascii="宋体" w:hAnsi="宋体"/>
            <w:sz w:val="24"/>
          </w:rPr>
          <w:delText>针对某种货币内部进行的研究可分为动态和静态两种。消费者物价指数以及商品零售价格指数等就归属于动态研究;而静态研究则是不同地区之间同种货币的相对购买力；如若动静结合，还可进行跨地区、跨时间的价格水平交叉研究（崔瑛，2007）。</w:delText>
        </w:r>
      </w:del>
    </w:p>
    <w:p>
      <w:pPr>
        <w:pStyle w:val="4"/>
        <w:rPr>
          <w:sz w:val="28"/>
        </w:rPr>
      </w:pPr>
      <w:bookmarkStart w:id="8" w:name="_Toc529745602"/>
      <w:r>
        <w:rPr>
          <w:rFonts w:hint="eastAsia"/>
          <w:sz w:val="28"/>
        </w:rPr>
        <w:t>（一）</w:t>
      </w:r>
      <w:del w:id="436" w:author="Lee Feng" w:date="2018-11-12T00:26:00Z">
        <w:r>
          <w:rPr>
            <w:rFonts w:hint="eastAsia"/>
            <w:sz w:val="28"/>
          </w:rPr>
          <w:delText>横比价格指数的介绍</w:delText>
        </w:r>
        <w:bookmarkEnd w:id="8"/>
      </w:del>
      <w:ins w:id="437" w:author="Lee Feng" w:date="2018-11-12T00:34:00Z">
        <w:r>
          <w:rPr>
            <w:rFonts w:hint="eastAsia"/>
            <w:sz w:val="28"/>
          </w:rPr>
          <w:t>概念和方法</w:t>
        </w:r>
      </w:ins>
    </w:p>
    <w:p>
      <w:pPr>
        <w:spacing w:line="480" w:lineRule="exact"/>
        <w:ind w:firstLine="480" w:firstLineChars="200"/>
        <w:rPr>
          <w:sz w:val="24"/>
        </w:rPr>
      </w:pPr>
      <w:del w:id="438" w:author="Lee Feng" w:date="2018-11-12T00:27:00Z">
        <w:r>
          <w:rPr>
            <w:sz w:val="24"/>
          </w:rPr>
          <w:delText>对于</w:delText>
        </w:r>
      </w:del>
      <w:ins w:id="439" w:author="Lee Feng" w:date="2018-11-12T00:28:00Z">
        <w:r>
          <w:rPr>
            <w:rFonts w:hint="eastAsia"/>
            <w:sz w:val="24"/>
          </w:rPr>
          <w:t>本文采用</w:t>
        </w:r>
      </w:ins>
      <w:r>
        <w:rPr>
          <w:sz w:val="24"/>
        </w:rPr>
        <w:t>横比价格指数</w:t>
      </w:r>
      <w:r>
        <w:rPr>
          <w:rFonts w:hint="eastAsia" w:ascii="宋体" w:hAnsi="宋体"/>
          <w:sz w:val="24"/>
        </w:rPr>
        <w:t>（Domestic</w:t>
      </w:r>
      <w:r>
        <w:rPr>
          <w:rFonts w:ascii="宋体" w:hAnsi="宋体"/>
          <w:sz w:val="24"/>
        </w:rPr>
        <w:t xml:space="preserve"> Purchasing Power Parity，DPPP</w:t>
      </w:r>
      <w:r>
        <w:rPr>
          <w:rFonts w:hint="eastAsia" w:ascii="宋体" w:hAnsi="宋体"/>
          <w:sz w:val="24"/>
        </w:rPr>
        <w:t>）</w:t>
      </w:r>
      <w:ins w:id="440" w:author="Lee Feng" w:date="2018-11-12T00:28:00Z">
        <w:r>
          <w:rPr>
            <w:rFonts w:hint="eastAsia" w:ascii="宋体" w:hAnsi="宋体"/>
            <w:sz w:val="24"/>
          </w:rPr>
          <w:t>而非空间价格指数的概念来指称</w:t>
        </w:r>
      </w:ins>
      <w:del w:id="441" w:author="Lee Feng" w:date="2018-11-12T00:28:00Z">
        <w:r>
          <w:rPr>
            <w:sz w:val="24"/>
          </w:rPr>
          <w:delText>，本文将其定义为</w:delText>
        </w:r>
      </w:del>
      <w:r>
        <w:rPr>
          <w:sz w:val="24"/>
        </w:rPr>
        <w:t>“在同一时间点上横向比较地区间</w:t>
      </w:r>
      <w:r>
        <w:rPr>
          <w:rFonts w:hint="eastAsia"/>
          <w:sz w:val="24"/>
        </w:rPr>
        <w:t>价格水平差异的统计指标</w:t>
      </w:r>
      <w:r>
        <w:rPr>
          <w:sz w:val="24"/>
        </w:rPr>
        <w:t>”，</w:t>
      </w:r>
      <w:ins w:id="442" w:author="Lee Feng" w:date="2018-11-12T00:28:00Z">
        <w:r>
          <w:rPr>
            <w:rFonts w:hint="eastAsia"/>
            <w:sz w:val="24"/>
          </w:rPr>
          <w:t>因后者所指</w:t>
        </w:r>
      </w:ins>
      <w:ins w:id="443" w:author="Lee Feng" w:date="2018-11-12T00:29:00Z">
        <w:r>
          <w:rPr>
            <w:rFonts w:hint="eastAsia"/>
            <w:sz w:val="24"/>
          </w:rPr>
          <w:t>空间可大可小，可在一国之内，也可越过国界。横比价格指数对应着</w:t>
        </w:r>
      </w:ins>
      <w:ins w:id="444" w:author="Lee Feng" w:date="2018-11-12T00:30:00Z">
        <w:r>
          <w:rPr>
            <w:rFonts w:hint="eastAsia"/>
            <w:sz w:val="24"/>
          </w:rPr>
          <w:t>纵比价格指数，二者都发生在有限的时空范围内。本文中，</w:t>
        </w:r>
      </w:ins>
      <w:del w:id="445" w:author="Lee Feng" w:date="2018-11-12T00:30:00Z">
        <w:r>
          <w:rPr>
            <w:sz w:val="24"/>
          </w:rPr>
          <w:delText>也</w:delText>
        </w:r>
      </w:del>
      <w:r>
        <w:rPr>
          <w:sz w:val="24"/>
        </w:rPr>
        <w:t>即</w:t>
      </w:r>
      <w:del w:id="446" w:author="Lee Feng" w:date="2018-11-12T00:31:00Z">
        <w:r>
          <w:rPr>
            <w:sz w:val="24"/>
          </w:rPr>
          <w:delText>衡量</w:delText>
        </w:r>
      </w:del>
      <w:ins w:id="447" w:author="Lee Feng" w:date="2018-11-12T00:31:00Z">
        <w:r>
          <w:rPr>
            <w:rFonts w:hint="eastAsia"/>
            <w:sz w:val="24"/>
          </w:rPr>
          <w:t>时间不变区域不同或时间变动区域不变</w:t>
        </w:r>
      </w:ins>
      <w:del w:id="448" w:author="Lee Feng" w:date="2018-11-12T00:31:00Z">
        <w:r>
          <w:rPr>
            <w:sz w:val="24"/>
          </w:rPr>
          <w:delText>同一时间</w:delText>
        </w:r>
      </w:del>
      <w:r>
        <w:rPr>
          <w:sz w:val="24"/>
        </w:rPr>
        <w:t>条件下</w:t>
      </w:r>
      <w:del w:id="449" w:author="Lee Feng" w:date="2018-11-12T00:31:00Z">
        <w:r>
          <w:rPr>
            <w:sz w:val="24"/>
          </w:rPr>
          <w:delText>不同地区</w:delText>
        </w:r>
      </w:del>
      <w:r>
        <w:rPr>
          <w:sz w:val="24"/>
        </w:rPr>
        <w:t>对同一事物进行对比所形成的</w:t>
      </w:r>
      <w:del w:id="450" w:author="Lee Feng" w:date="2018-11-12T00:32:00Z">
        <w:r>
          <w:rPr>
            <w:sz w:val="24"/>
          </w:rPr>
          <w:delText>静态</w:delText>
        </w:r>
      </w:del>
      <w:r>
        <w:rPr>
          <w:sz w:val="24"/>
        </w:rPr>
        <w:t>指数</w:t>
      </w:r>
      <w:ins w:id="451" w:author="Lee Feng" w:date="2018-11-12T00:32:00Z">
        <w:r>
          <w:rPr>
            <w:rFonts w:hint="eastAsia"/>
            <w:sz w:val="24"/>
          </w:rPr>
          <w:t>，</w:t>
        </w:r>
      </w:ins>
      <w:del w:id="452" w:author="Lee Feng" w:date="2018-11-12T00:32:00Z">
        <w:r>
          <w:rPr>
            <w:sz w:val="24"/>
          </w:rPr>
          <w:delText>、</w:delText>
        </w:r>
      </w:del>
      <w:r>
        <w:rPr>
          <w:sz w:val="24"/>
        </w:rPr>
        <w:t>度量着物价水平</w:t>
      </w:r>
      <w:del w:id="453" w:author="Lee Feng" w:date="2018-11-12T00:32:00Z">
        <w:r>
          <w:rPr>
            <w:sz w:val="24"/>
          </w:rPr>
          <w:delText>这个变量</w:delText>
        </w:r>
      </w:del>
      <w:r>
        <w:rPr>
          <w:sz w:val="24"/>
        </w:rPr>
        <w:t>在</w:t>
      </w:r>
      <w:del w:id="454" w:author="Lee Feng" w:date="2018-11-12T00:32:00Z">
        <w:r>
          <w:rPr>
            <w:sz w:val="24"/>
          </w:rPr>
          <w:delText>不同</w:delText>
        </w:r>
      </w:del>
      <w:ins w:id="455" w:author="Lee Feng" w:date="2018-11-12T00:32:00Z">
        <w:r>
          <w:rPr>
            <w:rFonts w:hint="eastAsia"/>
            <w:sz w:val="24"/>
          </w:rPr>
          <w:t>有限时空</w:t>
        </w:r>
      </w:ins>
      <w:del w:id="456" w:author="Lee Feng" w:date="2018-11-12T00:32:00Z">
        <w:r>
          <w:rPr>
            <w:sz w:val="24"/>
          </w:rPr>
          <w:delText>空间</w:delText>
        </w:r>
      </w:del>
      <w:r>
        <w:rPr>
          <w:sz w:val="24"/>
        </w:rPr>
        <w:t>的相对变化</w:t>
      </w:r>
      <w:ins w:id="457" w:author="Lee Feng" w:date="2018-11-12T00:32:00Z">
        <w:r>
          <w:rPr>
            <w:rFonts w:hint="eastAsia"/>
            <w:sz w:val="24"/>
          </w:rPr>
          <w:t>情况</w:t>
        </w:r>
      </w:ins>
      <w:r>
        <w:rPr>
          <w:sz w:val="24"/>
        </w:rPr>
        <w:t>。</w:t>
      </w:r>
    </w:p>
    <w:p>
      <w:pPr>
        <w:widowControl/>
        <w:shd w:val="clear" w:color="auto" w:fill="FCFCFC"/>
        <w:spacing w:line="480" w:lineRule="exact"/>
        <w:ind w:firstLine="480" w:firstLineChars="200"/>
        <w:jc w:val="left"/>
        <w:textAlignment w:val="baseline"/>
        <w:rPr>
          <w:ins w:id="458" w:author="Lee Feng" w:date="2018-11-12T00:33:00Z"/>
          <w:sz w:val="24"/>
        </w:rPr>
      </w:pPr>
      <w:r>
        <w:rPr>
          <w:sz w:val="24"/>
        </w:rPr>
        <w:t>本文将借鉴国际比较项目下的PPP指标的测度方法，来对一国或地区内物价水平间的差异进行横向比较。传统的空间价格指数在计算基本分类一级PPP时采用了杰文斯指数方法，但</w:t>
      </w:r>
      <w:del w:id="459" w:author="Lee Feng" w:date="2018-11-12T00:33:00Z">
        <w:r>
          <w:rPr>
            <w:sz w:val="24"/>
          </w:rPr>
          <w:delText>值得注意的是该方法</w:delText>
        </w:r>
      </w:del>
      <w:r>
        <w:rPr>
          <w:sz w:val="24"/>
        </w:rPr>
        <w:t>无法</w:t>
      </w:r>
      <w:del w:id="460" w:author="Lee Feng" w:date="2018-11-12T00:33:00Z">
        <w:r>
          <w:rPr>
            <w:sz w:val="24"/>
          </w:rPr>
          <w:delText>通过标准误差等</w:delText>
        </w:r>
      </w:del>
      <w:r>
        <w:rPr>
          <w:sz w:val="24"/>
        </w:rPr>
        <w:t>衡量结果的准确性</w:t>
      </w:r>
      <w:ins w:id="461" w:author="Lee Feng" w:date="2018-11-12T00:33:00Z">
        <w:r>
          <w:rPr>
            <w:rFonts w:hint="eastAsia"/>
            <w:sz w:val="24"/>
          </w:rPr>
          <w:t>，</w:t>
        </w:r>
      </w:ins>
      <w:del w:id="462" w:author="Lee Feng" w:date="2018-11-12T00:33:00Z">
        <w:r>
          <w:rPr>
            <w:sz w:val="24"/>
          </w:rPr>
          <w:delText>以及</w:delText>
        </w:r>
      </w:del>
      <w:ins w:id="463" w:author="Lee Feng" w:date="2018-11-12T00:33:00Z">
        <w:r>
          <w:rPr>
            <w:rFonts w:hint="eastAsia"/>
            <w:sz w:val="24"/>
          </w:rPr>
          <w:t>也</w:t>
        </w:r>
      </w:ins>
      <w:r>
        <w:rPr>
          <w:sz w:val="24"/>
        </w:rPr>
        <w:t>无法插补缺失数据</w:t>
      </w:r>
      <w:del w:id="464" w:author="Lee Feng" w:date="2018-11-12T00:33:00Z">
        <w:r>
          <w:rPr>
            <w:rFonts w:hint="eastAsia"/>
            <w:sz w:val="24"/>
          </w:rPr>
          <w:delText>，且如若对缺失数据进行插补，那么将得到与此前不一样的最终结果；</w:delText>
        </w:r>
      </w:del>
      <w:ins w:id="465" w:author="Lee Feng" w:date="2018-11-12T00:33:00Z">
        <w:r>
          <w:rPr>
            <w:rFonts w:hint="eastAsia"/>
            <w:sz w:val="24"/>
          </w:rPr>
          <w:t>。</w:t>
        </w:r>
      </w:ins>
      <w:del w:id="466" w:author="Lee Feng" w:date="2018-11-12T00:33:00Z">
        <w:r>
          <w:rPr>
            <w:sz w:val="24"/>
          </w:rPr>
          <w:delText>对此</w:delText>
        </w:r>
      </w:del>
      <w:r>
        <w:rPr>
          <w:sz w:val="24"/>
        </w:rPr>
        <w:t>本文</w:t>
      </w:r>
      <w:del w:id="467" w:author="Lee Feng" w:date="2018-11-12T00:33:00Z">
        <w:r>
          <w:rPr>
            <w:sz w:val="24"/>
          </w:rPr>
          <w:delText>进行改进，并</w:delText>
        </w:r>
      </w:del>
      <w:r>
        <w:rPr>
          <w:sz w:val="24"/>
        </w:rPr>
        <w:t>在计算基本分类PPP时采用CPD法，</w:t>
      </w:r>
      <w:del w:id="468" w:author="Lee Feng" w:date="2018-11-12T00:33:00Z">
        <w:r>
          <w:rPr>
            <w:sz w:val="24"/>
          </w:rPr>
          <w:delText>CPD法</w:delText>
        </w:r>
      </w:del>
      <w:r>
        <w:rPr>
          <w:sz w:val="24"/>
        </w:rPr>
        <w:t>可有效弥补上述缺陷。</w:t>
      </w:r>
    </w:p>
    <w:p>
      <w:pPr>
        <w:widowControl/>
        <w:shd w:val="clear" w:color="auto" w:fill="FCFCFC"/>
        <w:spacing w:line="480" w:lineRule="exact"/>
        <w:ind w:firstLine="480" w:firstLineChars="200"/>
        <w:jc w:val="left"/>
        <w:textAlignment w:val="baseline"/>
        <w:rPr>
          <w:del w:id="469" w:author="Lee Feng" w:date="2018-11-12T00:34:00Z"/>
          <w:rFonts w:hint="eastAsia"/>
          <w:sz w:val="24"/>
        </w:rPr>
      </w:pPr>
    </w:p>
    <w:p>
      <w:pPr>
        <w:widowControl/>
        <w:shd w:val="clear" w:color="auto" w:fill="FCFCFC"/>
        <w:spacing w:line="480" w:lineRule="exact"/>
        <w:ind w:firstLine="480" w:firstLineChars="200"/>
        <w:jc w:val="left"/>
        <w:textAlignment w:val="baseline"/>
        <w:rPr>
          <w:ins w:id="470" w:author="Lee Feng" w:date="2018-11-12T00:35:00Z"/>
          <w:sz w:val="24"/>
        </w:rPr>
      </w:pPr>
      <w:del w:id="471" w:author="Lee Feng" w:date="2018-11-12T00:34:00Z">
        <w:r>
          <w:rPr>
            <w:rFonts w:hint="eastAsia"/>
            <w:sz w:val="24"/>
          </w:rPr>
          <w:delText>由于该</w:delText>
        </w:r>
      </w:del>
      <w:ins w:id="472" w:author="Lee Feng" w:date="2018-11-12T00:34:00Z">
        <w:r>
          <w:rPr>
            <w:rFonts w:hint="eastAsia"/>
            <w:sz w:val="24"/>
          </w:rPr>
          <w:t>本</w:t>
        </w:r>
      </w:ins>
      <w:r>
        <w:rPr>
          <w:sz w:val="24"/>
        </w:rPr>
        <w:t>文实例中的横比价格指数是针对</w:t>
      </w:r>
      <w:del w:id="473" w:author="Lee Feng" w:date="2018-11-12T00:34:00Z">
        <w:r>
          <w:rPr>
            <w:rFonts w:hint="eastAsia"/>
            <w:sz w:val="24"/>
          </w:rPr>
          <w:delText>对江西</w:delText>
        </w:r>
      </w:del>
      <w:ins w:id="474" w:author="Lee Feng" w:date="2018-11-12T00:34:00Z">
        <w:r>
          <w:rPr>
            <w:rFonts w:hint="eastAsia"/>
            <w:sz w:val="24"/>
          </w:rPr>
          <w:t>某</w:t>
        </w:r>
      </w:ins>
      <w:r>
        <w:rPr>
          <w:sz w:val="24"/>
        </w:rPr>
        <w:t>省的各地级市，为</w:t>
      </w:r>
      <w:r>
        <w:rPr>
          <w:rFonts w:hint="eastAsia"/>
          <w:sz w:val="24"/>
        </w:rPr>
        <w:t>满足多边可传递性，各地级市均给予同等重要性。</w:t>
      </w:r>
      <w:del w:id="475" w:author="Lee Feng" w:date="2018-11-12T00:35:00Z">
        <w:r>
          <w:rPr>
            <w:rFonts w:hint="eastAsia"/>
            <w:sz w:val="24"/>
          </w:rPr>
          <w:delText>因为</w:delText>
        </w:r>
      </w:del>
      <w:del w:id="476" w:author="Lee Feng" w:date="2018-11-12T00:35:00Z">
        <w:r>
          <w:rPr>
            <w:sz w:val="24"/>
          </w:rPr>
          <w:delText>如</w:delText>
        </w:r>
      </w:del>
      <w:r>
        <w:rPr>
          <w:sz w:val="24"/>
        </w:rPr>
        <w:t>若选取某地区作为基准地区，那么最终的结果会随着基准地区的不同而变化，且该结果并不满足可传递性。为解决该问题，</w:t>
      </w:r>
      <w:del w:id="477" w:author="Lee Feng" w:date="2018-11-12T00:35:00Z">
        <w:r>
          <w:rPr>
            <w:sz w:val="24"/>
          </w:rPr>
          <w:delText>国际比较项目</w:delText>
        </w:r>
      </w:del>
      <w:ins w:id="478" w:author="Lee Feng" w:date="2018-11-12T00:35:00Z">
        <w:r>
          <w:rPr>
            <w:rFonts w:hint="eastAsia"/>
            <w:sz w:val="24"/>
          </w:rPr>
          <w:t>P</w:t>
        </w:r>
      </w:ins>
      <w:ins w:id="479" w:author="Lee Feng" w:date="2018-11-12T00:35:00Z">
        <w:r>
          <w:rPr>
            <w:sz w:val="24"/>
          </w:rPr>
          <w:t>PP</w:t>
        </w:r>
      </w:ins>
      <w:r>
        <w:rPr>
          <w:sz w:val="24"/>
        </w:rPr>
        <w:t>指出可以将每个地区依次轮流作为基准地区，那么每个地区被赋予同等重要性，上述地区间结果的几何平均值就满足基国不变性，该结果与GEKS法计算结果一致。</w:t>
      </w:r>
      <w:del w:id="480" w:author="Lee Feng" w:date="2018-11-12T00:35:00Z">
        <w:r>
          <w:rPr>
            <w:sz w:val="24"/>
          </w:rPr>
          <w:delText>GEKS计算方法的本质也即为将某个地区的价格水平与所有参与核算的地区的价格水平进行综合比较，</w:delText>
        </w:r>
      </w:del>
    </w:p>
    <w:p>
      <w:pPr>
        <w:widowControl/>
        <w:shd w:val="clear" w:color="auto" w:fill="FCFCFC"/>
        <w:spacing w:line="480" w:lineRule="exact"/>
        <w:ind w:firstLine="480" w:firstLineChars="200"/>
        <w:jc w:val="left"/>
        <w:textAlignment w:val="baseline"/>
        <w:rPr>
          <w:del w:id="481" w:author="Lee Feng" w:date="2018-11-12T00:36:00Z"/>
          <w:sz w:val="24"/>
        </w:rPr>
      </w:pPr>
      <w:del w:id="482" w:author="Lee Feng" w:date="2018-11-12T00:36:00Z">
        <w:r>
          <w:rPr>
            <w:rFonts w:hint="eastAsia"/>
            <w:sz w:val="24"/>
          </w:rPr>
          <w:delText>根据本文实例，在计算某地级市的最终价格指数时，可通过将该地级市与总的11个地级市的价格指数的几何平均数计算得出。</w:delText>
        </w:r>
      </w:del>
      <w:del w:id="483" w:author="Lee Feng" w:date="2018-11-12T00:36:00Z">
        <w:r>
          <w:rPr>
            <w:rFonts w:hint="eastAsia" w:ascii="宋体" w:hAnsi="宋体"/>
            <w:sz w:val="24"/>
          </w:rPr>
          <w:delText>综上所述、再加上对数据的可获得程度的考虑</w:delText>
        </w:r>
      </w:del>
      <w:ins w:id="484" w:author="Lee Feng" w:date="2018-11-12T00:36:00Z">
        <w:r>
          <w:rPr>
            <w:rFonts w:hint="eastAsia"/>
            <w:sz w:val="24"/>
          </w:rPr>
          <w:t>参考P</w:t>
        </w:r>
      </w:ins>
      <w:ins w:id="485" w:author="Lee Feng" w:date="2018-11-12T00:36:00Z">
        <w:r>
          <w:rPr>
            <w:sz w:val="24"/>
          </w:rPr>
          <w:t>PP</w:t>
        </w:r>
      </w:ins>
      <w:ins w:id="486" w:author="Lee Feng" w:date="2018-11-12T00:36:00Z">
        <w:r>
          <w:rPr>
            <w:rFonts w:hint="eastAsia"/>
            <w:sz w:val="24"/>
          </w:rPr>
          <w:t>的计算方法</w:t>
        </w:r>
      </w:ins>
      <w:r>
        <w:rPr>
          <w:rFonts w:hint="eastAsia" w:ascii="宋体" w:hAnsi="宋体"/>
          <w:sz w:val="24"/>
        </w:rPr>
        <w:t>，本文</w:t>
      </w:r>
      <w:del w:id="487" w:author="Lee Feng" w:date="2018-11-12T00:36:00Z">
        <w:r>
          <w:rPr>
            <w:rFonts w:hint="eastAsia" w:ascii="宋体" w:hAnsi="宋体"/>
            <w:sz w:val="24"/>
          </w:rPr>
          <w:delText>对部分计算步骤进行适当的修改：</w:delText>
        </w:r>
      </w:del>
      <w:r>
        <w:rPr>
          <w:sz w:val="24"/>
        </w:rPr>
        <w:t>对于基本分类一级PPP，本文采取CPD法；对于基本分类以上PPP，本文采用GEKS法，具体的计算公式参考式（</w:t>
      </w:r>
      <w:r>
        <w:rPr>
          <w:rFonts w:hint="eastAsia"/>
          <w:sz w:val="24"/>
        </w:rPr>
        <w:t>1.</w:t>
      </w:r>
      <w:r>
        <w:rPr>
          <w:sz w:val="24"/>
        </w:rPr>
        <w:t>6）至（</w:t>
      </w:r>
      <w:r>
        <w:rPr>
          <w:rFonts w:hint="eastAsia"/>
          <w:sz w:val="24"/>
        </w:rPr>
        <w:t>1.</w:t>
      </w:r>
      <w:r>
        <w:rPr>
          <w:sz w:val="24"/>
        </w:rPr>
        <w:t>21）。</w:t>
      </w:r>
    </w:p>
    <w:p>
      <w:pPr>
        <w:widowControl/>
        <w:shd w:val="clear" w:color="auto" w:fill="FCFCFC"/>
        <w:spacing w:line="480" w:lineRule="exact"/>
        <w:ind w:firstLine="480" w:firstLineChars="200"/>
        <w:jc w:val="left"/>
        <w:textAlignment w:val="baseline"/>
        <w:rPr>
          <w:sz w:val="24"/>
        </w:rPr>
      </w:pPr>
      <w:del w:id="488" w:author="Lee Feng" w:date="2018-11-12T00:36:00Z">
        <w:r>
          <w:rPr>
            <w:sz w:val="24"/>
          </w:rPr>
          <w:delText>注意，在运用</w:delText>
        </w:r>
      </w:del>
      <w:ins w:id="489" w:author="Lee Feng" w:date="2018-11-12T00:36:00Z">
        <w:r>
          <w:rPr>
            <w:rFonts w:hint="eastAsia"/>
            <w:sz w:val="24"/>
          </w:rPr>
          <w:t>使用</w:t>
        </w:r>
      </w:ins>
      <w:r>
        <w:rPr>
          <w:sz w:val="24"/>
        </w:rPr>
        <w:t>GEKS方法时我们引入了权重</w:t>
      </w:r>
      <w:del w:id="490" w:author="Lee Feng" w:date="2018-11-12T00:36:00Z">
        <w:r>
          <w:rPr>
            <w:sz w:val="24"/>
          </w:rPr>
          <w:delText>这一概念，</w:delText>
        </w:r>
      </w:del>
      <w:del w:id="491" w:author="Lee Feng" w:date="2018-11-12T00:36:00Z">
        <w:r>
          <w:rPr>
            <w:rFonts w:hint="eastAsia"/>
            <w:sz w:val="24"/>
          </w:rPr>
          <w:delText>权数</w:delText>
        </w:r>
      </w:del>
      <w:r>
        <w:rPr>
          <w:rFonts w:hint="eastAsia"/>
          <w:sz w:val="24"/>
        </w:rPr>
        <w:t>反映了各部分在总体中的相对重要性，并决定了各部分价格变化将对最终指数所带来的影响。</w:t>
      </w:r>
      <w:r>
        <w:rPr>
          <w:sz w:val="24"/>
        </w:rPr>
        <w:t>国际比较项目对于权重的取值为各国经基本分类PPP调整后的各基本分类下的消费额度，由于</w:t>
      </w:r>
      <w:del w:id="492" w:author="Lee Feng" w:date="2018-11-12T00:37:00Z">
        <w:r>
          <w:rPr>
            <w:rFonts w:hint="eastAsia"/>
            <w:sz w:val="24"/>
          </w:rPr>
          <w:delText>我国并没有对该</w:delText>
        </w:r>
      </w:del>
      <w:ins w:id="493" w:author="Lee Feng" w:date="2018-11-12T00:37:00Z">
        <w:r>
          <w:rPr>
            <w:rFonts w:hint="eastAsia"/>
            <w:sz w:val="24"/>
          </w:rPr>
          <w:t>相关</w:t>
        </w:r>
      </w:ins>
      <w:r>
        <w:rPr>
          <w:sz w:val="24"/>
        </w:rPr>
        <w:t>统计指标</w:t>
      </w:r>
      <w:del w:id="494" w:author="Lee Feng" w:date="2018-11-12T00:37:00Z">
        <w:r>
          <w:rPr>
            <w:sz w:val="24"/>
          </w:rPr>
          <w:delText>进行统计</w:delText>
        </w:r>
      </w:del>
      <w:ins w:id="495" w:author="Lee Feng" w:date="2018-11-12T00:37:00Z">
        <w:r>
          <w:rPr>
            <w:rFonts w:hint="eastAsia"/>
            <w:sz w:val="24"/>
          </w:rPr>
          <w:t>无法获取</w:t>
        </w:r>
      </w:ins>
      <w:r>
        <w:rPr>
          <w:sz w:val="24"/>
        </w:rPr>
        <w:t>，</w:t>
      </w:r>
      <w:del w:id="496" w:author="Lee Feng" w:date="2018-11-12T00:37:00Z">
        <w:r>
          <w:rPr>
            <w:sz w:val="24"/>
          </w:rPr>
          <w:delText>所以</w:delText>
        </w:r>
      </w:del>
      <w:r>
        <w:rPr>
          <w:sz w:val="24"/>
        </w:rPr>
        <w:t>本文</w:t>
      </w:r>
      <w:del w:id="497" w:author="Lee Feng" w:date="2018-11-12T00:37:00Z">
        <w:r>
          <w:rPr>
            <w:rFonts w:hint="eastAsia"/>
            <w:sz w:val="24"/>
          </w:rPr>
          <w:delText>拟编了</w:delText>
        </w:r>
      </w:del>
      <w:ins w:id="498" w:author="Lee Feng" w:date="2018-11-12T00:37:00Z">
        <w:r>
          <w:rPr>
            <w:rFonts w:hint="eastAsia"/>
            <w:sz w:val="24"/>
          </w:rPr>
          <w:t>参照有限资料</w:t>
        </w:r>
      </w:ins>
      <w:ins w:id="499" w:author="Lee Feng" w:date="2018-11-12T00:41:00Z">
        <w:r>
          <w:rPr>
            <w:rFonts w:hint="eastAsia"/>
            <w:sz w:val="24"/>
          </w:rPr>
          <w:t>模拟</w:t>
        </w:r>
      </w:ins>
      <w:ins w:id="500" w:author="Lee Feng" w:date="2018-11-12T00:37:00Z">
        <w:r>
          <w:rPr>
            <w:rFonts w:hint="eastAsia"/>
            <w:sz w:val="24"/>
          </w:rPr>
          <w:t>了</w:t>
        </w:r>
      </w:ins>
      <w:r>
        <w:rPr>
          <w:sz w:val="24"/>
        </w:rPr>
        <w:t>各基本分类的消费占比来作为权重</w:t>
      </w:r>
      <w:ins w:id="501" w:author="Lee Feng" w:date="2018-11-12T00:57:00Z">
        <w:r>
          <w:rPr>
            <w:rFonts w:hint="eastAsia"/>
            <w:sz w:val="24"/>
          </w:rPr>
          <w:t>【要写下是如何模拟数据的，最后结果和你模拟的考虑</w:t>
        </w:r>
      </w:ins>
      <w:ins w:id="502" w:author="Lee Feng" w:date="2018-11-12T00:58:00Z">
        <w:r>
          <w:rPr>
            <w:rFonts w:hint="eastAsia"/>
            <w:sz w:val="24"/>
          </w:rPr>
          <w:t>是一致的，比如A市，大城市，所以什么什么消费多</w:t>
        </w:r>
      </w:ins>
      <w:ins w:id="503" w:author="Lee Feng" w:date="2018-11-12T00:57:00Z">
        <w:r>
          <w:rPr>
            <w:rFonts w:hint="eastAsia"/>
            <w:sz w:val="24"/>
          </w:rPr>
          <w:t>】</w:t>
        </w:r>
      </w:ins>
      <w:r>
        <w:rPr>
          <w:sz w:val="24"/>
        </w:rPr>
        <w:t>。</w:t>
      </w:r>
    </w:p>
    <w:p>
      <w:pPr>
        <w:pStyle w:val="4"/>
        <w:rPr>
          <w:ins w:id="504" w:author="Lee Feng" w:date="2018-11-12T00:49:00Z"/>
          <w:sz w:val="28"/>
        </w:rPr>
      </w:pPr>
      <w:bookmarkStart w:id="9" w:name="_Toc529745603"/>
      <w:r>
        <w:rPr>
          <w:rFonts w:hint="eastAsia"/>
          <w:sz w:val="28"/>
        </w:rPr>
        <w:t>（二）横比价格指数的</w:t>
      </w:r>
      <w:ins w:id="505" w:author="Lee Feng" w:date="2018-11-12T00:38:00Z">
        <w:r>
          <w:rPr>
            <w:rFonts w:hint="eastAsia"/>
            <w:sz w:val="28"/>
          </w:rPr>
          <w:t>模拟</w:t>
        </w:r>
      </w:ins>
      <w:del w:id="506" w:author="Lee Feng" w:date="2018-11-12T00:38:00Z">
        <w:r>
          <w:rPr>
            <w:rFonts w:hint="eastAsia"/>
            <w:sz w:val="28"/>
          </w:rPr>
          <w:delText>实证</w:delText>
        </w:r>
      </w:del>
      <w:r>
        <w:rPr>
          <w:rFonts w:hint="eastAsia"/>
          <w:sz w:val="28"/>
        </w:rPr>
        <w:t>研究</w:t>
      </w:r>
      <w:bookmarkEnd w:id="9"/>
    </w:p>
    <w:p>
      <w:pPr>
        <w:rPr>
          <w:ins w:id="507" w:author="Lee Feng" w:date="2018-11-12T00:50:00Z"/>
          <w:sz w:val="24"/>
        </w:rPr>
      </w:pPr>
      <w:ins w:id="508" w:author="Lee Feng" w:date="2018-11-12T00:50:00Z">
        <w:r>
          <w:rPr>
            <w:rFonts w:hint="eastAsia"/>
            <w:sz w:val="24"/>
          </w:rPr>
          <w:t>研究还要增加两个部分</w:t>
        </w:r>
      </w:ins>
      <w:ins w:id="509" w:author="Lee Feng" w:date="2018-11-12T00:55:00Z">
        <w:r>
          <w:rPr>
            <w:rFonts w:hint="eastAsia"/>
            <w:sz w:val="24"/>
          </w:rPr>
          <w:t>【这两个部分这次向</w:t>
        </w:r>
      </w:ins>
      <w:ins w:id="510" w:author="Lee Feng" w:date="2018-11-12T00:56:00Z">
        <w:r>
          <w:rPr>
            <w:rFonts w:hint="eastAsia"/>
            <w:sz w:val="24"/>
          </w:rPr>
          <w:t>陈处报告可以先不做</w:t>
        </w:r>
      </w:ins>
      <w:ins w:id="511" w:author="Lee Feng" w:date="2018-11-12T00:55:00Z">
        <w:r>
          <w:rPr>
            <w:rFonts w:hint="eastAsia"/>
            <w:sz w:val="24"/>
          </w:rPr>
          <w:t>】</w:t>
        </w:r>
      </w:ins>
      <w:ins w:id="512" w:author="Lee Feng" w:date="2018-11-12T00:50:00Z">
        <w:r>
          <w:rPr>
            <w:rFonts w:hint="eastAsia"/>
            <w:sz w:val="24"/>
          </w:rPr>
          <w:t>：</w:t>
        </w:r>
      </w:ins>
    </w:p>
    <w:p>
      <w:pPr>
        <w:pStyle w:val="21"/>
        <w:numPr>
          <w:ilvl w:val="0"/>
          <w:numId w:val="1"/>
        </w:numPr>
        <w:ind w:firstLineChars="0"/>
        <w:rPr>
          <w:ins w:id="513" w:author="Lee Feng" w:date="2018-11-12T00:51:00Z"/>
          <w:sz w:val="24"/>
        </w:rPr>
      </w:pPr>
      <w:ins w:id="514" w:author="Lee Feng" w:date="2018-11-12T00:50:00Z">
        <w:r>
          <w:rPr>
            <w:rFonts w:hint="eastAsia"/>
            <w:sz w:val="24"/>
          </w:rPr>
          <w:t>价格存在缺失的情况，比如，整体10%的缺失，或者其中</w:t>
        </w:r>
      </w:ins>
      <w:ins w:id="515" w:author="Lee Feng" w:date="2018-11-12T00:51:00Z">
        <w:r>
          <w:rPr>
            <w:rFonts w:hint="eastAsia"/>
            <w:sz w:val="24"/>
          </w:rPr>
          <w:t>两三个市10%的缺失，可以改变缺失率，观测数据质量的变化。</w:t>
        </w:r>
      </w:ins>
    </w:p>
    <w:p>
      <w:pPr>
        <w:pStyle w:val="21"/>
        <w:numPr>
          <w:ilvl w:val="0"/>
          <w:numId w:val="1"/>
        </w:numPr>
        <w:ind w:firstLineChars="0"/>
        <w:rPr>
          <w:ins w:id="517" w:author="Lee Feng" w:date="2018-11-12T00:50:00Z"/>
          <w:rFonts w:hint="eastAsia"/>
          <w:sz w:val="24"/>
          <w:rPrChange w:id="518" w:author="Lee Feng" w:date="2018-11-12T00:50:00Z">
            <w:rPr>
              <w:ins w:id="519" w:author="Lee Feng" w:date="2018-11-12T00:50:00Z"/>
            </w:rPr>
          </w:rPrChange>
        </w:rPr>
        <w:pPrChange w:id="516" w:author="Lee Feng" w:date="2018-11-12T00:50:00Z">
          <w:pPr/>
        </w:pPrChange>
      </w:pPr>
      <w:ins w:id="520" w:author="Lee Feng" w:date="2018-11-12T00:54:00Z">
        <w:r>
          <w:rPr>
            <w:rFonts w:hint="eastAsia"/>
            <w:sz w:val="24"/>
          </w:rPr>
          <w:t>由于可以得到a</w:t>
        </w:r>
      </w:ins>
      <w:ins w:id="521" w:author="Lee Feng" w:date="2018-11-12T00:54:00Z">
        <w:r>
          <w:rPr>
            <w:sz w:val="24"/>
          </w:rPr>
          <w:t>lpha</w:t>
        </w:r>
      </w:ins>
      <w:ins w:id="522" w:author="Lee Feng" w:date="2018-11-12T00:54:00Z">
        <w:r>
          <w:rPr>
            <w:rFonts w:hint="eastAsia"/>
            <w:sz w:val="24"/>
          </w:rPr>
          <w:t>的值的置信区间</w:t>
        </w:r>
      </w:ins>
      <w:ins w:id="523" w:author="Lee Feng" w:date="2018-11-12T00:53:00Z">
        <w:r>
          <w:rPr>
            <w:rFonts w:hint="eastAsia"/>
            <w:sz w:val="24"/>
          </w:rPr>
          <w:t>，</w:t>
        </w:r>
      </w:ins>
      <w:ins w:id="524" w:author="Lee Feng" w:date="2018-11-12T00:54:00Z">
        <w:r>
          <w:rPr>
            <w:rFonts w:hint="eastAsia"/>
            <w:sz w:val="24"/>
          </w:rPr>
          <w:t>可以通过</w:t>
        </w:r>
      </w:ins>
      <w:ins w:id="525" w:author="Lee Feng" w:date="2018-11-12T00:55:00Z">
        <w:r>
          <w:rPr>
            <w:rFonts w:hint="eastAsia"/>
            <w:sz w:val="24"/>
          </w:rPr>
          <w:t>反复抽样的方式估计最终得到的P</w:t>
        </w:r>
      </w:ins>
      <w:ins w:id="526" w:author="Lee Feng" w:date="2018-11-12T00:55:00Z">
        <w:r>
          <w:rPr>
            <w:sz w:val="24"/>
          </w:rPr>
          <w:t>PP</w:t>
        </w:r>
      </w:ins>
      <w:ins w:id="527" w:author="Lee Feng" w:date="2018-11-12T00:55:00Z">
        <w:r>
          <w:rPr>
            <w:rFonts w:hint="eastAsia"/>
            <w:sz w:val="24"/>
          </w:rPr>
          <w:t>的误差范围。</w:t>
        </w:r>
      </w:ins>
    </w:p>
    <w:p>
      <w:pPr>
        <w:rPr>
          <w:rFonts w:hint="eastAsia"/>
          <w:sz w:val="24"/>
          <w:rPrChange w:id="529" w:author="Lee Feng" w:date="2018-11-12T00:50:00Z">
            <w:rPr>
              <w:sz w:val="28"/>
            </w:rPr>
          </w:rPrChange>
        </w:rPr>
        <w:pPrChange w:id="528" w:author="Lee Feng" w:date="2018-11-12T00:49:00Z">
          <w:pPr>
            <w:pStyle w:val="4"/>
          </w:pPr>
        </w:pPrChange>
      </w:pPr>
    </w:p>
    <w:p>
      <w:pPr>
        <w:pStyle w:val="5"/>
        <w:rPr>
          <w:sz w:val="24"/>
        </w:rPr>
      </w:pPr>
      <w:bookmarkStart w:id="10" w:name="_Toc529745604"/>
      <w:r>
        <w:rPr>
          <w:rFonts w:hint="eastAsia"/>
          <w:sz w:val="24"/>
        </w:rPr>
        <w:t>1.</w:t>
      </w:r>
      <w:r>
        <w:rPr>
          <w:sz w:val="24"/>
        </w:rPr>
        <w:t xml:space="preserve"> </w:t>
      </w:r>
      <w:r>
        <w:rPr>
          <w:rFonts w:hint="eastAsia"/>
          <w:sz w:val="24"/>
        </w:rPr>
        <w:t>数据来源</w:t>
      </w:r>
      <w:bookmarkEnd w:id="10"/>
    </w:p>
    <w:p>
      <w:pPr>
        <w:spacing w:line="480" w:lineRule="exact"/>
        <w:ind w:firstLine="480" w:firstLineChars="200"/>
        <w:rPr>
          <w:ins w:id="530" w:author="Lee Feng" w:date="2018-11-12T00:42:00Z"/>
          <w:rFonts w:ascii="宋体" w:hAnsi="宋体"/>
          <w:sz w:val="24"/>
        </w:rPr>
      </w:pPr>
      <w:del w:id="531" w:author="Lee Feng" w:date="2018-11-12T00:38:00Z">
        <w:r>
          <w:rPr>
            <w:rFonts w:ascii="宋体" w:hAnsi="宋体"/>
            <w:sz w:val="24"/>
          </w:rPr>
          <w:delText>本论文</w:delText>
        </w:r>
      </w:del>
      <w:del w:id="532" w:author="Lee Feng" w:date="2018-11-12T00:39:00Z">
        <w:r>
          <w:rPr>
            <w:rFonts w:ascii="宋体" w:hAnsi="宋体"/>
            <w:sz w:val="24"/>
          </w:rPr>
          <w:delText>根据</w:delText>
        </w:r>
      </w:del>
      <w:r>
        <w:rPr>
          <w:rFonts w:hint="eastAsia" w:ascii="宋体" w:hAnsi="宋体"/>
          <w:sz w:val="24"/>
        </w:rPr>
        <w:t>2017年中国国际比较项目居民消费价格调查</w:t>
      </w:r>
      <w:del w:id="533" w:author="Lee Feng" w:date="2018-11-12T00:39:00Z">
        <w:r>
          <w:rPr>
            <w:rFonts w:hint="eastAsia" w:ascii="宋体" w:hAnsi="宋体"/>
            <w:sz w:val="24"/>
          </w:rPr>
          <w:delText>制度的要求，对横比价格指数进行演算。根据该制度ICP居民消费价格调查</w:delText>
        </w:r>
      </w:del>
      <w:r>
        <w:rPr>
          <w:rFonts w:hint="eastAsia" w:ascii="宋体" w:hAnsi="宋体"/>
          <w:sz w:val="24"/>
        </w:rPr>
        <w:t>在全国31个省、自治区、直辖市进行，调查对象主要为产业活动单位、个体经营户等，调查内容涵盖12个大类、约1200种代表规格品。由于</w:t>
      </w:r>
      <w:ins w:id="534" w:author="Lee Feng" w:date="2018-11-12T00:40:00Z">
        <w:r>
          <w:rPr>
            <w:rFonts w:hint="eastAsia" w:ascii="宋体" w:hAnsi="宋体"/>
            <w:sz w:val="24"/>
          </w:rPr>
          <w:t>具体价格数据还处于保密阶段，本文仅根据公开资料</w:t>
        </w:r>
      </w:ins>
      <w:ins w:id="535" w:author="Lee Feng" w:date="2018-11-12T00:41:00Z">
        <w:r>
          <w:rPr>
            <w:rFonts w:hint="eastAsia" w:ascii="宋体" w:hAnsi="宋体"/>
            <w:sz w:val="24"/>
          </w:rPr>
          <w:t>参考了其分类方法，具体的商品价格则</w:t>
        </w:r>
      </w:ins>
      <w:ins w:id="536" w:author="Lee Feng" w:date="2018-11-12T00:42:00Z">
        <w:r>
          <w:rPr>
            <w:rFonts w:hint="eastAsia" w:ascii="宋体" w:hAnsi="宋体"/>
            <w:sz w:val="24"/>
          </w:rPr>
          <w:t>为模拟</w:t>
        </w:r>
      </w:ins>
      <w:ins w:id="537" w:author="Lee Feng" w:date="2018-11-12T00:56:00Z">
        <w:r>
          <w:rPr>
            <w:rFonts w:hint="eastAsia" w:ascii="宋体" w:hAnsi="宋体"/>
            <w:sz w:val="24"/>
          </w:rPr>
          <w:t>【要写一下是如何模拟数据的，并且和最后的结果</w:t>
        </w:r>
      </w:ins>
      <w:ins w:id="538" w:author="Lee Feng" w:date="2018-11-12T00:57:00Z">
        <w:r>
          <w:rPr>
            <w:rFonts w:hint="eastAsia" w:ascii="宋体" w:hAnsi="宋体"/>
            <w:sz w:val="24"/>
          </w:rPr>
          <w:t>一致</w:t>
        </w:r>
      </w:ins>
      <w:ins w:id="539" w:author="Lee Feng" w:date="2018-11-12T00:58:00Z">
        <w:r>
          <w:rPr>
            <w:rFonts w:hint="eastAsia" w:ascii="宋体" w:hAnsi="宋体"/>
            <w:sz w:val="24"/>
          </w:rPr>
          <w:t>，比如C市，是农业为主的城市，所以什么什么</w:t>
        </w:r>
      </w:ins>
      <w:ins w:id="540" w:author="Lee Feng" w:date="2018-11-12T00:59:00Z">
        <w:r>
          <w:rPr>
            <w:rFonts w:hint="eastAsia" w:ascii="宋体" w:hAnsi="宋体"/>
            <w:sz w:val="24"/>
          </w:rPr>
          <w:t>价格比较低等</w:t>
        </w:r>
      </w:ins>
      <w:ins w:id="541" w:author="Lee Feng" w:date="2018-11-12T00:56:00Z">
        <w:r>
          <w:rPr>
            <w:rFonts w:hint="eastAsia" w:ascii="宋体" w:hAnsi="宋体"/>
            <w:sz w:val="24"/>
          </w:rPr>
          <w:t>】</w:t>
        </w:r>
      </w:ins>
      <w:ins w:id="542" w:author="Lee Feng" w:date="2018-11-12T00:42:00Z">
        <w:r>
          <w:rPr>
            <w:rFonts w:hint="eastAsia" w:ascii="宋体" w:hAnsi="宋体"/>
            <w:sz w:val="24"/>
          </w:rPr>
          <w:t>所得，且不涉及农村地区的</w:t>
        </w:r>
      </w:ins>
      <w:ins w:id="543" w:author="Lee Feng" w:date="2018-11-12T00:43:00Z">
        <w:r>
          <w:rPr>
            <w:rFonts w:hint="eastAsia" w:ascii="宋体" w:hAnsi="宋体"/>
            <w:sz w:val="24"/>
          </w:rPr>
          <w:t>规格品价格</w:t>
        </w:r>
      </w:ins>
      <w:ins w:id="544" w:author="Lee Feng" w:date="2018-11-12T00:42:00Z">
        <w:r>
          <w:rPr>
            <w:rFonts w:hint="eastAsia" w:ascii="宋体" w:hAnsi="宋体"/>
            <w:sz w:val="24"/>
          </w:rPr>
          <w:t>。</w:t>
        </w:r>
      </w:ins>
    </w:p>
    <w:p>
      <w:pPr>
        <w:spacing w:line="480" w:lineRule="exact"/>
        <w:ind w:firstLine="480" w:firstLineChars="200"/>
        <w:rPr>
          <w:rFonts w:hint="eastAsia" w:ascii="宋体" w:hAnsi="宋体"/>
          <w:sz w:val="24"/>
        </w:rPr>
      </w:pPr>
      <w:del w:id="545" w:author="Lee Feng" w:date="2018-11-12T00:43:00Z">
        <w:r>
          <w:rPr>
            <w:rFonts w:hint="eastAsia" w:ascii="宋体" w:hAnsi="宋体"/>
            <w:sz w:val="24"/>
          </w:rPr>
          <w:delText>以全国范围进行核算有所难度，本文仅选取</w:delText>
        </w:r>
      </w:del>
      <w:del w:id="546" w:author="Lee Feng" w:date="2018-11-12T00:43:00Z">
        <w:r>
          <w:rPr>
            <w:rFonts w:ascii="宋体" w:hAnsi="宋体"/>
            <w:sz w:val="24"/>
          </w:rPr>
          <w:delText>江西省下属</w:delText>
        </w:r>
      </w:del>
      <w:del w:id="547" w:author="Lee Feng" w:date="2018-11-12T00:43:00Z">
        <w:r>
          <w:rPr>
            <w:rFonts w:hint="eastAsia" w:ascii="宋体" w:hAnsi="宋体"/>
            <w:sz w:val="24"/>
          </w:rPr>
          <w:delText>1</w:delText>
        </w:r>
      </w:del>
      <w:del w:id="548" w:author="Lee Feng" w:date="2018-11-12T00:43:00Z">
        <w:r>
          <w:rPr>
            <w:rFonts w:ascii="宋体" w:hAnsi="宋体"/>
            <w:sz w:val="24"/>
          </w:rPr>
          <w:delText>1个地级市作为地区间横向价格指数比较的试验点，并依据</w:delText>
        </w:r>
      </w:del>
      <w:del w:id="549" w:author="Lee Feng" w:date="2018-11-12T00:43:00Z">
        <w:r>
          <w:rPr>
            <w:rFonts w:hint="eastAsia" w:ascii="宋体" w:hAnsi="宋体"/>
            <w:sz w:val="24"/>
          </w:rPr>
          <w:delText>制度要求、以及结合我国实际情况来</w:delText>
        </w:r>
      </w:del>
      <w:del w:id="550" w:author="Lee Feng" w:date="2018-11-12T00:43:00Z">
        <w:r>
          <w:rPr>
            <w:rFonts w:ascii="宋体" w:hAnsi="宋体"/>
            <w:sz w:val="24"/>
          </w:rPr>
          <w:delText>采集当地居民日常生活消费的商品及服务规格品的价格数据，考虑到采价工作的时间成本、数据的精确性以及论文的研究重点，本文所使用的数据均为城镇价格，农村地区的规格品数据即被忽略。对于规格品分类如下图所示</w:delText>
        </w:r>
      </w:del>
      <w:del w:id="551" w:author="Lee Feng" w:date="2018-11-12T00:43:00Z">
        <w:r>
          <w:rPr>
            <w:rFonts w:hint="eastAsia" w:ascii="宋体" w:hAnsi="宋体"/>
            <w:sz w:val="24"/>
          </w:rPr>
          <w:delText>。</w:delText>
        </w:r>
      </w:del>
    </w:p>
    <w:tbl>
      <w:tblPr>
        <w:tblStyle w:val="15"/>
        <w:tblW w:w="8306" w:type="dxa"/>
        <w:tblInd w:w="0" w:type="dxa"/>
        <w:tblLayout w:type="fixed"/>
        <w:tblCellMar>
          <w:top w:w="0" w:type="dxa"/>
          <w:left w:w="108" w:type="dxa"/>
          <w:bottom w:w="0" w:type="dxa"/>
          <w:right w:w="108" w:type="dxa"/>
        </w:tblCellMar>
      </w:tblPr>
      <w:tblGrid>
        <w:gridCol w:w="2268"/>
        <w:gridCol w:w="6038"/>
      </w:tblGrid>
      <w:tr>
        <w:tblPrEx>
          <w:tblLayout w:type="fixed"/>
          <w:tblCellMar>
            <w:top w:w="0" w:type="dxa"/>
            <w:left w:w="108" w:type="dxa"/>
            <w:bottom w:w="0" w:type="dxa"/>
            <w:right w:w="108" w:type="dxa"/>
          </w:tblCellMar>
        </w:tblPrEx>
        <w:trPr>
          <w:trHeight w:val="285" w:hRule="atLeast"/>
        </w:trPr>
        <w:tc>
          <w:tcPr>
            <w:tcW w:w="2268" w:type="dxa"/>
            <w:tcBorders>
              <w:top w:val="single" w:color="auto" w:sz="4" w:space="0"/>
              <w:left w:val="nil"/>
              <w:bottom w:val="single" w:color="auto" w:sz="4" w:space="0"/>
              <w:right w:val="single" w:color="auto" w:sz="4" w:space="0"/>
            </w:tcBorders>
            <w:noWrap w:val="0"/>
            <w:vAlign w:val="center"/>
          </w:tcPr>
          <w:p>
            <w:pPr>
              <w:widowControl/>
              <w:jc w:val="center"/>
              <w:rPr>
                <w:rFonts w:ascii="宋体" w:hAnsi="宋体" w:eastAsia="宋体" w:cs="宋体"/>
                <w:color w:val="000000"/>
                <w:kern w:val="0"/>
                <w:sz w:val="22"/>
                <w:szCs w:val="24"/>
              </w:rPr>
            </w:pPr>
            <w:r>
              <w:rPr>
                <w:rFonts w:hint="eastAsia" w:ascii="宋体" w:hAnsi="宋体" w:eastAsia="宋体" w:cs="宋体"/>
                <w:color w:val="000000"/>
                <w:kern w:val="0"/>
                <w:sz w:val="22"/>
                <w:szCs w:val="24"/>
              </w:rPr>
              <w:t>大类</w:t>
            </w:r>
          </w:p>
          <w:p>
            <w:pPr>
              <w:widowControl/>
              <w:jc w:val="center"/>
              <w:rPr>
                <w:rFonts w:ascii="宋体" w:hAnsi="宋体" w:eastAsia="宋体" w:cs="宋体"/>
                <w:color w:val="000000"/>
                <w:kern w:val="0"/>
                <w:sz w:val="22"/>
                <w:szCs w:val="24"/>
              </w:rPr>
            </w:pPr>
            <w:r>
              <w:rPr>
                <w:rFonts w:hint="eastAsia" w:ascii="宋体" w:hAnsi="宋体" w:eastAsia="宋体" w:cs="宋体"/>
                <w:color w:val="000000"/>
                <w:kern w:val="0"/>
                <w:sz w:val="22"/>
                <w:szCs w:val="24"/>
              </w:rPr>
              <w:t>（12）</w:t>
            </w:r>
          </w:p>
        </w:tc>
        <w:tc>
          <w:tcPr>
            <w:tcW w:w="6038" w:type="dxa"/>
            <w:tcBorders>
              <w:top w:val="single" w:color="auto" w:sz="4" w:space="0"/>
              <w:left w:val="nil"/>
              <w:bottom w:val="single" w:color="auto" w:sz="4" w:space="0"/>
            </w:tcBorders>
            <w:noWrap w:val="0"/>
            <w:vAlign w:val="center"/>
          </w:tcPr>
          <w:p>
            <w:pPr>
              <w:widowControl/>
              <w:jc w:val="center"/>
              <w:rPr>
                <w:rFonts w:ascii="宋体" w:hAnsi="宋体" w:eastAsia="宋体" w:cs="宋体"/>
                <w:color w:val="000000"/>
                <w:kern w:val="0"/>
                <w:sz w:val="22"/>
                <w:szCs w:val="24"/>
              </w:rPr>
            </w:pPr>
            <w:r>
              <w:rPr>
                <w:rFonts w:hint="eastAsia" w:ascii="宋体" w:hAnsi="宋体" w:eastAsia="宋体" w:cs="宋体"/>
                <w:color w:val="000000"/>
                <w:kern w:val="0"/>
                <w:sz w:val="22"/>
                <w:szCs w:val="24"/>
              </w:rPr>
              <w:t>基本分类</w:t>
            </w:r>
          </w:p>
          <w:p>
            <w:pPr>
              <w:widowControl/>
              <w:jc w:val="center"/>
              <w:rPr>
                <w:rFonts w:ascii="宋体" w:hAnsi="宋体" w:eastAsia="宋体" w:cs="宋体"/>
                <w:color w:val="000000"/>
                <w:kern w:val="0"/>
                <w:sz w:val="22"/>
                <w:szCs w:val="24"/>
              </w:rPr>
            </w:pPr>
            <w:r>
              <w:rPr>
                <w:rFonts w:ascii="宋体" w:hAnsi="宋体" w:eastAsia="宋体" w:cs="宋体"/>
                <w:color w:val="000000"/>
                <w:kern w:val="0"/>
                <w:sz w:val="22"/>
                <w:szCs w:val="24"/>
              </w:rPr>
              <w:t>（</w:t>
            </w:r>
            <w:r>
              <w:rPr>
                <w:rFonts w:hint="eastAsia" w:ascii="宋体" w:hAnsi="宋体" w:eastAsia="宋体" w:cs="宋体"/>
                <w:color w:val="000000"/>
                <w:kern w:val="0"/>
                <w:sz w:val="22"/>
                <w:szCs w:val="24"/>
              </w:rPr>
              <w:t>90</w:t>
            </w:r>
            <w:r>
              <w:rPr>
                <w:rFonts w:ascii="宋体" w:hAnsi="宋体" w:eastAsia="宋体" w:cs="宋体"/>
                <w:color w:val="000000"/>
                <w:kern w:val="0"/>
                <w:sz w:val="22"/>
                <w:szCs w:val="24"/>
              </w:rPr>
              <w:t>）</w:t>
            </w:r>
          </w:p>
        </w:tc>
      </w:tr>
      <w:tr>
        <w:tblPrEx>
          <w:tblLayout w:type="fixed"/>
          <w:tblCellMar>
            <w:top w:w="0" w:type="dxa"/>
            <w:left w:w="108" w:type="dxa"/>
            <w:bottom w:w="0" w:type="dxa"/>
            <w:right w:w="108" w:type="dxa"/>
          </w:tblCellMar>
        </w:tblPrEx>
        <w:trPr>
          <w:trHeight w:val="285" w:hRule="atLeast"/>
        </w:trPr>
        <w:tc>
          <w:tcPr>
            <w:tcW w:w="2268" w:type="dxa"/>
            <w:tcBorders>
              <w:top w:val="nil"/>
              <w:left w:val="nil"/>
              <w:bottom w:val="single" w:color="auto" w:sz="4" w:space="0"/>
              <w:right w:val="single" w:color="auto" w:sz="4" w:space="0"/>
            </w:tcBorders>
            <w:noWrap w:val="0"/>
            <w:vAlign w:val="center"/>
          </w:tcPr>
          <w:p>
            <w:pPr>
              <w:widowControl/>
              <w:jc w:val="center"/>
              <w:rPr>
                <w:rFonts w:ascii="宋体" w:hAnsi="宋体" w:eastAsia="宋体" w:cs="宋体"/>
                <w:kern w:val="0"/>
                <w:sz w:val="22"/>
                <w:szCs w:val="24"/>
              </w:rPr>
            </w:pPr>
            <w:r>
              <w:rPr>
                <w:rFonts w:hint="eastAsia" w:ascii="宋体" w:hAnsi="宋体" w:eastAsia="宋体" w:cs="宋体"/>
                <w:kern w:val="0"/>
                <w:sz w:val="22"/>
                <w:szCs w:val="24"/>
              </w:rPr>
              <w:t>食品和非酒精饮料</w:t>
            </w:r>
          </w:p>
        </w:tc>
        <w:tc>
          <w:tcPr>
            <w:tcW w:w="6038" w:type="dxa"/>
            <w:tcBorders>
              <w:top w:val="single" w:color="auto" w:sz="4" w:space="0"/>
              <w:left w:val="nil"/>
              <w:bottom w:val="single" w:color="auto" w:sz="4" w:space="0"/>
            </w:tcBorders>
            <w:noWrap w:val="0"/>
            <w:vAlign w:val="center"/>
          </w:tcPr>
          <w:p>
            <w:pPr>
              <w:widowControl/>
              <w:jc w:val="center"/>
              <w:rPr>
                <w:rFonts w:ascii="宋体" w:hAnsi="宋体" w:eastAsia="宋体" w:cs="宋体"/>
                <w:color w:val="000000"/>
                <w:kern w:val="0"/>
                <w:sz w:val="22"/>
                <w:szCs w:val="24"/>
              </w:rPr>
            </w:pPr>
            <w:r>
              <w:rPr>
                <w:rFonts w:hint="eastAsia" w:ascii="宋体" w:hAnsi="宋体" w:eastAsia="宋体" w:cs="宋体"/>
                <w:color w:val="000000"/>
                <w:kern w:val="0"/>
                <w:sz w:val="22"/>
                <w:szCs w:val="24"/>
              </w:rPr>
              <w:t>粮食、薯类、豆类、食用油、菜、畜肉、水产、蛋、奶、干鲜瓜果、糖果糕点、调味等</w:t>
            </w:r>
          </w:p>
        </w:tc>
      </w:tr>
      <w:tr>
        <w:tblPrEx>
          <w:tblLayout w:type="fixed"/>
          <w:tblCellMar>
            <w:top w:w="0" w:type="dxa"/>
            <w:left w:w="108" w:type="dxa"/>
            <w:bottom w:w="0" w:type="dxa"/>
            <w:right w:w="108" w:type="dxa"/>
          </w:tblCellMar>
        </w:tblPrEx>
        <w:trPr>
          <w:trHeight w:val="285" w:hRule="atLeast"/>
        </w:trPr>
        <w:tc>
          <w:tcPr>
            <w:tcW w:w="2268" w:type="dxa"/>
            <w:tcBorders>
              <w:top w:val="nil"/>
              <w:left w:val="nil"/>
              <w:bottom w:val="single" w:color="auto" w:sz="4" w:space="0"/>
              <w:right w:val="single" w:color="auto" w:sz="4" w:space="0"/>
            </w:tcBorders>
            <w:noWrap w:val="0"/>
            <w:vAlign w:val="center"/>
          </w:tcPr>
          <w:p>
            <w:pPr>
              <w:widowControl/>
              <w:jc w:val="center"/>
              <w:rPr>
                <w:rFonts w:ascii="宋体" w:hAnsi="宋体" w:eastAsia="宋体" w:cs="宋体"/>
                <w:kern w:val="0"/>
                <w:sz w:val="22"/>
                <w:szCs w:val="24"/>
              </w:rPr>
            </w:pPr>
            <w:r>
              <w:rPr>
                <w:rFonts w:hint="eastAsia" w:ascii="宋体" w:hAnsi="宋体" w:eastAsia="宋体" w:cs="宋体"/>
                <w:kern w:val="0"/>
                <w:sz w:val="22"/>
                <w:szCs w:val="24"/>
              </w:rPr>
              <w:t>酒精饮料、烟草</w:t>
            </w:r>
          </w:p>
        </w:tc>
        <w:tc>
          <w:tcPr>
            <w:tcW w:w="6038" w:type="dxa"/>
            <w:tcBorders>
              <w:top w:val="single" w:color="auto" w:sz="4" w:space="0"/>
              <w:left w:val="nil"/>
              <w:bottom w:val="single" w:color="auto" w:sz="4" w:space="0"/>
            </w:tcBorders>
            <w:noWrap w:val="0"/>
            <w:vAlign w:val="center"/>
          </w:tcPr>
          <w:p>
            <w:pPr>
              <w:widowControl/>
              <w:jc w:val="center"/>
              <w:rPr>
                <w:rFonts w:ascii="宋体" w:hAnsi="宋体" w:eastAsia="宋体" w:cs="宋体"/>
                <w:color w:val="000000"/>
                <w:kern w:val="0"/>
                <w:sz w:val="22"/>
                <w:szCs w:val="24"/>
              </w:rPr>
            </w:pPr>
            <w:r>
              <w:rPr>
                <w:rFonts w:hint="eastAsia" w:ascii="宋体" w:hAnsi="宋体" w:eastAsia="宋体" w:cs="宋体"/>
                <w:color w:val="000000"/>
                <w:kern w:val="0"/>
                <w:sz w:val="22"/>
                <w:szCs w:val="24"/>
              </w:rPr>
              <w:t>茶、固体咖啡、其他固体饮料、饮用水、果汁饮料、酒类、烟草等</w:t>
            </w:r>
          </w:p>
        </w:tc>
      </w:tr>
      <w:tr>
        <w:tblPrEx>
          <w:tblLayout w:type="fixed"/>
          <w:tblCellMar>
            <w:top w:w="0" w:type="dxa"/>
            <w:left w:w="108" w:type="dxa"/>
            <w:bottom w:w="0" w:type="dxa"/>
            <w:right w:w="108" w:type="dxa"/>
          </w:tblCellMar>
        </w:tblPrEx>
        <w:trPr>
          <w:trHeight w:val="285" w:hRule="atLeast"/>
        </w:trPr>
        <w:tc>
          <w:tcPr>
            <w:tcW w:w="2268" w:type="dxa"/>
            <w:tcBorders>
              <w:top w:val="nil"/>
              <w:left w:val="nil"/>
              <w:bottom w:val="single" w:color="auto" w:sz="4" w:space="0"/>
              <w:right w:val="single" w:color="auto" w:sz="4" w:space="0"/>
            </w:tcBorders>
            <w:noWrap w:val="0"/>
            <w:vAlign w:val="center"/>
          </w:tcPr>
          <w:p>
            <w:pPr>
              <w:widowControl/>
              <w:jc w:val="center"/>
              <w:rPr>
                <w:rFonts w:ascii="宋体" w:hAnsi="宋体" w:eastAsia="宋体" w:cs="宋体"/>
                <w:kern w:val="0"/>
                <w:sz w:val="22"/>
                <w:szCs w:val="24"/>
              </w:rPr>
            </w:pPr>
            <w:r>
              <w:rPr>
                <w:rFonts w:hint="eastAsia" w:ascii="宋体" w:hAnsi="宋体" w:eastAsia="宋体" w:cs="宋体"/>
                <w:kern w:val="0"/>
                <w:sz w:val="22"/>
                <w:szCs w:val="24"/>
              </w:rPr>
              <w:t>服装和鞋类</w:t>
            </w:r>
          </w:p>
        </w:tc>
        <w:tc>
          <w:tcPr>
            <w:tcW w:w="6038" w:type="dxa"/>
            <w:tcBorders>
              <w:top w:val="single" w:color="auto" w:sz="4" w:space="0"/>
              <w:left w:val="nil"/>
              <w:bottom w:val="single" w:color="auto" w:sz="4" w:space="0"/>
            </w:tcBorders>
            <w:noWrap w:val="0"/>
            <w:vAlign w:val="center"/>
          </w:tcPr>
          <w:p>
            <w:pPr>
              <w:widowControl/>
              <w:jc w:val="center"/>
              <w:rPr>
                <w:rFonts w:ascii="宋体" w:hAnsi="宋体" w:eastAsia="宋体" w:cs="宋体"/>
                <w:color w:val="000000"/>
                <w:kern w:val="0"/>
                <w:sz w:val="22"/>
                <w:szCs w:val="24"/>
              </w:rPr>
            </w:pPr>
            <w:r>
              <w:rPr>
                <w:rFonts w:hint="eastAsia" w:ascii="宋体" w:hAnsi="宋体" w:eastAsia="宋体" w:cs="宋体"/>
                <w:color w:val="000000"/>
                <w:kern w:val="0"/>
                <w:sz w:val="22"/>
                <w:szCs w:val="24"/>
              </w:rPr>
              <w:t>男式服装、女式服装、儿童服装、袜子、帽子、鞋、衣着洗涤保养、衣着加工、鞋类加工服务等</w:t>
            </w:r>
          </w:p>
        </w:tc>
      </w:tr>
      <w:tr>
        <w:tblPrEx>
          <w:tblLayout w:type="fixed"/>
          <w:tblCellMar>
            <w:top w:w="0" w:type="dxa"/>
            <w:left w:w="108" w:type="dxa"/>
            <w:bottom w:w="0" w:type="dxa"/>
            <w:right w:w="108" w:type="dxa"/>
          </w:tblCellMar>
        </w:tblPrEx>
        <w:trPr>
          <w:trHeight w:val="285" w:hRule="atLeast"/>
        </w:trPr>
        <w:tc>
          <w:tcPr>
            <w:tcW w:w="2268" w:type="dxa"/>
            <w:tcBorders>
              <w:top w:val="nil"/>
              <w:left w:val="nil"/>
              <w:bottom w:val="single" w:color="auto" w:sz="4" w:space="0"/>
              <w:right w:val="single" w:color="auto" w:sz="4" w:space="0"/>
            </w:tcBorders>
            <w:noWrap w:val="0"/>
            <w:vAlign w:val="center"/>
          </w:tcPr>
          <w:p>
            <w:pPr>
              <w:widowControl/>
              <w:jc w:val="center"/>
              <w:rPr>
                <w:rFonts w:ascii="宋体" w:hAnsi="宋体" w:eastAsia="宋体" w:cs="宋体"/>
                <w:kern w:val="0"/>
                <w:sz w:val="22"/>
                <w:szCs w:val="24"/>
              </w:rPr>
            </w:pPr>
            <w:r>
              <w:rPr>
                <w:rFonts w:hint="eastAsia" w:ascii="宋体" w:hAnsi="宋体" w:eastAsia="宋体" w:cs="宋体"/>
                <w:kern w:val="0"/>
                <w:sz w:val="22"/>
                <w:szCs w:val="24"/>
              </w:rPr>
              <w:t>居住、水、电、气和其他</w:t>
            </w:r>
          </w:p>
        </w:tc>
        <w:tc>
          <w:tcPr>
            <w:tcW w:w="6038" w:type="dxa"/>
            <w:tcBorders>
              <w:top w:val="single" w:color="auto" w:sz="4" w:space="0"/>
              <w:left w:val="nil"/>
              <w:bottom w:val="single" w:color="auto" w:sz="4" w:space="0"/>
            </w:tcBorders>
            <w:noWrap w:val="0"/>
            <w:vAlign w:val="center"/>
          </w:tcPr>
          <w:p>
            <w:pPr>
              <w:widowControl/>
              <w:jc w:val="center"/>
              <w:rPr>
                <w:rFonts w:ascii="宋体" w:hAnsi="宋体" w:eastAsia="宋体" w:cs="宋体"/>
                <w:color w:val="000000"/>
                <w:kern w:val="0"/>
                <w:sz w:val="22"/>
                <w:szCs w:val="24"/>
              </w:rPr>
            </w:pPr>
            <w:r>
              <w:rPr>
                <w:rFonts w:hint="eastAsia" w:ascii="宋体" w:hAnsi="宋体" w:eastAsia="宋体" w:cs="宋体"/>
                <w:color w:val="000000"/>
                <w:kern w:val="0"/>
                <w:sz w:val="22"/>
                <w:szCs w:val="24"/>
              </w:rPr>
              <w:t>住房装潢材料、住房装修、物业管理费、水、电、燃气等</w:t>
            </w:r>
          </w:p>
        </w:tc>
      </w:tr>
      <w:tr>
        <w:tblPrEx>
          <w:tblLayout w:type="fixed"/>
          <w:tblCellMar>
            <w:top w:w="0" w:type="dxa"/>
            <w:left w:w="108" w:type="dxa"/>
            <w:bottom w:w="0" w:type="dxa"/>
            <w:right w:w="108" w:type="dxa"/>
          </w:tblCellMar>
        </w:tblPrEx>
        <w:trPr>
          <w:trHeight w:val="285" w:hRule="atLeast"/>
        </w:trPr>
        <w:tc>
          <w:tcPr>
            <w:tcW w:w="2268" w:type="dxa"/>
            <w:tcBorders>
              <w:top w:val="nil"/>
              <w:left w:val="nil"/>
              <w:bottom w:val="single" w:color="auto" w:sz="4" w:space="0"/>
              <w:right w:val="single" w:color="auto" w:sz="4" w:space="0"/>
            </w:tcBorders>
            <w:noWrap w:val="0"/>
            <w:vAlign w:val="center"/>
          </w:tcPr>
          <w:p>
            <w:pPr>
              <w:widowControl/>
              <w:jc w:val="center"/>
              <w:rPr>
                <w:rFonts w:ascii="宋体" w:hAnsi="宋体" w:eastAsia="宋体" w:cs="宋体"/>
                <w:kern w:val="0"/>
                <w:sz w:val="22"/>
                <w:szCs w:val="24"/>
              </w:rPr>
            </w:pPr>
            <w:r>
              <w:rPr>
                <w:rFonts w:hint="eastAsia" w:ascii="宋体" w:hAnsi="宋体" w:eastAsia="宋体" w:cs="宋体"/>
                <w:kern w:val="0"/>
                <w:sz w:val="22"/>
                <w:szCs w:val="24"/>
              </w:rPr>
              <w:t>家庭设备用品及服务</w:t>
            </w:r>
          </w:p>
        </w:tc>
        <w:tc>
          <w:tcPr>
            <w:tcW w:w="6038" w:type="dxa"/>
            <w:tcBorders>
              <w:top w:val="single" w:color="auto" w:sz="4" w:space="0"/>
              <w:left w:val="nil"/>
              <w:bottom w:val="single" w:color="auto" w:sz="4" w:space="0"/>
            </w:tcBorders>
            <w:noWrap w:val="0"/>
            <w:vAlign w:val="center"/>
          </w:tcPr>
          <w:p>
            <w:pPr>
              <w:widowControl/>
              <w:jc w:val="center"/>
              <w:rPr>
                <w:rFonts w:ascii="宋体" w:hAnsi="宋体" w:eastAsia="宋体" w:cs="宋体"/>
                <w:color w:val="000000"/>
                <w:kern w:val="0"/>
                <w:sz w:val="22"/>
                <w:szCs w:val="24"/>
              </w:rPr>
            </w:pPr>
            <w:r>
              <w:rPr>
                <w:rFonts w:hint="eastAsia" w:ascii="宋体" w:hAnsi="宋体" w:eastAsia="宋体" w:cs="宋体"/>
                <w:color w:val="000000"/>
                <w:kern w:val="0"/>
                <w:sz w:val="22"/>
                <w:szCs w:val="24"/>
              </w:rPr>
              <w:t>家具、室内装饰品、家用电器、洗涤卫生用品、厨具餐具茶具、家用手工工具、家政服务、家电维修服务</w:t>
            </w:r>
          </w:p>
        </w:tc>
      </w:tr>
      <w:tr>
        <w:tblPrEx>
          <w:tblLayout w:type="fixed"/>
          <w:tblCellMar>
            <w:top w:w="0" w:type="dxa"/>
            <w:left w:w="108" w:type="dxa"/>
            <w:bottom w:w="0" w:type="dxa"/>
            <w:right w:w="108" w:type="dxa"/>
          </w:tblCellMar>
        </w:tblPrEx>
        <w:trPr>
          <w:trHeight w:val="285" w:hRule="atLeast"/>
        </w:trPr>
        <w:tc>
          <w:tcPr>
            <w:tcW w:w="2268" w:type="dxa"/>
            <w:tcBorders>
              <w:top w:val="nil"/>
              <w:left w:val="nil"/>
              <w:bottom w:val="single" w:color="auto" w:sz="4" w:space="0"/>
              <w:right w:val="single" w:color="auto" w:sz="4" w:space="0"/>
            </w:tcBorders>
            <w:noWrap w:val="0"/>
            <w:vAlign w:val="center"/>
          </w:tcPr>
          <w:p>
            <w:pPr>
              <w:widowControl/>
              <w:jc w:val="center"/>
              <w:rPr>
                <w:rFonts w:ascii="宋体" w:hAnsi="宋体" w:eastAsia="宋体" w:cs="宋体"/>
                <w:kern w:val="0"/>
                <w:sz w:val="22"/>
                <w:szCs w:val="24"/>
              </w:rPr>
            </w:pPr>
            <w:r>
              <w:rPr>
                <w:rFonts w:hint="eastAsia" w:ascii="宋体" w:hAnsi="宋体" w:eastAsia="宋体" w:cs="宋体"/>
                <w:kern w:val="0"/>
                <w:sz w:val="22"/>
                <w:szCs w:val="24"/>
              </w:rPr>
              <w:t>医疗保健</w:t>
            </w:r>
          </w:p>
        </w:tc>
        <w:tc>
          <w:tcPr>
            <w:tcW w:w="6038" w:type="dxa"/>
            <w:tcBorders>
              <w:top w:val="single" w:color="auto" w:sz="4" w:space="0"/>
              <w:left w:val="nil"/>
              <w:bottom w:val="single" w:color="auto" w:sz="4" w:space="0"/>
            </w:tcBorders>
            <w:noWrap w:val="0"/>
            <w:vAlign w:val="center"/>
          </w:tcPr>
          <w:p>
            <w:pPr>
              <w:widowControl/>
              <w:jc w:val="center"/>
              <w:rPr>
                <w:rFonts w:ascii="宋体" w:hAnsi="宋体" w:eastAsia="宋体" w:cs="宋体"/>
                <w:color w:val="000000"/>
                <w:kern w:val="0"/>
                <w:sz w:val="22"/>
                <w:szCs w:val="24"/>
              </w:rPr>
            </w:pPr>
            <w:r>
              <w:rPr>
                <w:rFonts w:hint="eastAsia" w:ascii="宋体" w:hAnsi="宋体" w:eastAsia="宋体" w:cs="宋体"/>
                <w:kern w:val="0"/>
                <w:sz w:val="22"/>
                <w:szCs w:val="24"/>
              </w:rPr>
              <w:t>药品及医疗器具、医疗服务</w:t>
            </w:r>
          </w:p>
        </w:tc>
      </w:tr>
      <w:tr>
        <w:tblPrEx>
          <w:tblLayout w:type="fixed"/>
          <w:tblCellMar>
            <w:top w:w="0" w:type="dxa"/>
            <w:left w:w="108" w:type="dxa"/>
            <w:bottom w:w="0" w:type="dxa"/>
            <w:right w:w="108" w:type="dxa"/>
          </w:tblCellMar>
        </w:tblPrEx>
        <w:trPr>
          <w:trHeight w:val="285" w:hRule="atLeast"/>
        </w:trPr>
        <w:tc>
          <w:tcPr>
            <w:tcW w:w="2268" w:type="dxa"/>
            <w:tcBorders>
              <w:top w:val="nil"/>
              <w:left w:val="nil"/>
              <w:bottom w:val="single" w:color="auto" w:sz="4" w:space="0"/>
              <w:right w:val="single" w:color="auto" w:sz="4" w:space="0"/>
            </w:tcBorders>
            <w:noWrap w:val="0"/>
            <w:vAlign w:val="center"/>
          </w:tcPr>
          <w:p>
            <w:pPr>
              <w:widowControl/>
              <w:jc w:val="center"/>
              <w:rPr>
                <w:rFonts w:ascii="宋体" w:hAnsi="宋体" w:eastAsia="宋体" w:cs="宋体"/>
                <w:kern w:val="0"/>
                <w:sz w:val="22"/>
                <w:szCs w:val="24"/>
              </w:rPr>
            </w:pPr>
            <w:r>
              <w:rPr>
                <w:rFonts w:ascii="宋体" w:hAnsi="宋体" w:eastAsia="宋体" w:cs="宋体"/>
                <w:kern w:val="0"/>
                <w:sz w:val="22"/>
                <w:szCs w:val="24"/>
              </w:rPr>
              <w:t>交通</w:t>
            </w:r>
          </w:p>
        </w:tc>
        <w:tc>
          <w:tcPr>
            <w:tcW w:w="6038" w:type="dxa"/>
            <w:tcBorders>
              <w:top w:val="single" w:color="auto" w:sz="4" w:space="0"/>
              <w:left w:val="nil"/>
              <w:bottom w:val="single" w:color="auto" w:sz="4" w:space="0"/>
            </w:tcBorders>
            <w:noWrap w:val="0"/>
            <w:vAlign w:val="center"/>
          </w:tcPr>
          <w:p>
            <w:pPr>
              <w:widowControl/>
              <w:jc w:val="center"/>
              <w:rPr>
                <w:rFonts w:ascii="宋体" w:hAnsi="宋体" w:eastAsia="宋体" w:cs="宋体"/>
                <w:color w:val="000000"/>
                <w:kern w:val="0"/>
                <w:sz w:val="22"/>
                <w:szCs w:val="24"/>
              </w:rPr>
            </w:pPr>
            <w:r>
              <w:rPr>
                <w:rFonts w:hint="eastAsia" w:ascii="宋体" w:hAnsi="宋体" w:eastAsia="宋体" w:cs="宋体"/>
                <w:color w:val="000000"/>
                <w:kern w:val="0"/>
                <w:sz w:val="22"/>
                <w:szCs w:val="24"/>
              </w:rPr>
              <w:t>交通工具、交通工具用燃料、交通工具使用和维修、交通费</w:t>
            </w:r>
          </w:p>
        </w:tc>
      </w:tr>
      <w:tr>
        <w:tblPrEx>
          <w:tblLayout w:type="fixed"/>
          <w:tblCellMar>
            <w:top w:w="0" w:type="dxa"/>
            <w:left w:w="108" w:type="dxa"/>
            <w:bottom w:w="0" w:type="dxa"/>
            <w:right w:w="108" w:type="dxa"/>
          </w:tblCellMar>
        </w:tblPrEx>
        <w:trPr>
          <w:trHeight w:val="285" w:hRule="atLeast"/>
        </w:trPr>
        <w:tc>
          <w:tcPr>
            <w:tcW w:w="2268" w:type="dxa"/>
            <w:tcBorders>
              <w:top w:val="nil"/>
              <w:left w:val="nil"/>
              <w:bottom w:val="single" w:color="auto" w:sz="4" w:space="0"/>
              <w:right w:val="single" w:color="auto" w:sz="4" w:space="0"/>
            </w:tcBorders>
            <w:noWrap w:val="0"/>
            <w:vAlign w:val="center"/>
          </w:tcPr>
          <w:p>
            <w:pPr>
              <w:widowControl/>
              <w:jc w:val="center"/>
              <w:rPr>
                <w:rFonts w:ascii="宋体" w:hAnsi="宋体" w:eastAsia="宋体" w:cs="宋体"/>
                <w:kern w:val="0"/>
                <w:sz w:val="22"/>
                <w:szCs w:val="24"/>
              </w:rPr>
            </w:pPr>
            <w:r>
              <w:rPr>
                <w:rFonts w:hint="eastAsia" w:ascii="宋体" w:hAnsi="宋体" w:eastAsia="宋体" w:cs="宋体"/>
                <w:kern w:val="0"/>
                <w:sz w:val="22"/>
                <w:szCs w:val="24"/>
              </w:rPr>
              <w:t>通讯</w:t>
            </w:r>
          </w:p>
        </w:tc>
        <w:tc>
          <w:tcPr>
            <w:tcW w:w="6038" w:type="dxa"/>
            <w:tcBorders>
              <w:top w:val="single" w:color="auto" w:sz="4" w:space="0"/>
              <w:left w:val="nil"/>
              <w:bottom w:val="single" w:color="auto" w:sz="4" w:space="0"/>
            </w:tcBorders>
            <w:noWrap w:val="0"/>
            <w:vAlign w:val="center"/>
          </w:tcPr>
          <w:p>
            <w:pPr>
              <w:widowControl/>
              <w:jc w:val="center"/>
              <w:rPr>
                <w:rFonts w:ascii="宋体" w:hAnsi="宋体" w:eastAsia="宋体" w:cs="宋体"/>
                <w:color w:val="000000"/>
                <w:kern w:val="0"/>
                <w:sz w:val="22"/>
                <w:szCs w:val="24"/>
              </w:rPr>
            </w:pPr>
            <w:r>
              <w:rPr>
                <w:rFonts w:hint="eastAsia" w:ascii="宋体" w:hAnsi="宋体" w:eastAsia="宋体" w:cs="宋体"/>
                <w:color w:val="000000"/>
                <w:kern w:val="0"/>
                <w:sz w:val="22"/>
                <w:szCs w:val="24"/>
              </w:rPr>
              <w:t>通信工具、通讯服务、邮递服务</w:t>
            </w:r>
          </w:p>
        </w:tc>
      </w:tr>
      <w:tr>
        <w:tblPrEx>
          <w:tblLayout w:type="fixed"/>
          <w:tblCellMar>
            <w:top w:w="0" w:type="dxa"/>
            <w:left w:w="108" w:type="dxa"/>
            <w:bottom w:w="0" w:type="dxa"/>
            <w:right w:w="108" w:type="dxa"/>
          </w:tblCellMar>
        </w:tblPrEx>
        <w:trPr>
          <w:trHeight w:val="285" w:hRule="atLeast"/>
        </w:trPr>
        <w:tc>
          <w:tcPr>
            <w:tcW w:w="2268" w:type="dxa"/>
            <w:tcBorders>
              <w:top w:val="nil"/>
              <w:left w:val="nil"/>
              <w:bottom w:val="single" w:color="auto" w:sz="4" w:space="0"/>
              <w:right w:val="single" w:color="auto" w:sz="4" w:space="0"/>
            </w:tcBorders>
            <w:noWrap w:val="0"/>
            <w:vAlign w:val="center"/>
          </w:tcPr>
          <w:p>
            <w:pPr>
              <w:widowControl/>
              <w:jc w:val="center"/>
              <w:rPr>
                <w:rFonts w:ascii="宋体" w:hAnsi="宋体" w:eastAsia="宋体" w:cs="宋体"/>
                <w:kern w:val="0"/>
                <w:sz w:val="22"/>
                <w:szCs w:val="24"/>
              </w:rPr>
            </w:pPr>
            <w:r>
              <w:rPr>
                <w:rFonts w:hint="eastAsia" w:ascii="宋体" w:hAnsi="宋体" w:eastAsia="宋体" w:cs="宋体"/>
                <w:kern w:val="0"/>
                <w:sz w:val="22"/>
                <w:szCs w:val="24"/>
              </w:rPr>
              <w:t>文化娱乐</w:t>
            </w:r>
          </w:p>
        </w:tc>
        <w:tc>
          <w:tcPr>
            <w:tcW w:w="6038" w:type="dxa"/>
            <w:tcBorders>
              <w:top w:val="single" w:color="auto" w:sz="4" w:space="0"/>
              <w:left w:val="nil"/>
              <w:bottom w:val="single" w:color="auto" w:sz="4" w:space="0"/>
            </w:tcBorders>
            <w:noWrap w:val="0"/>
            <w:vAlign w:val="center"/>
          </w:tcPr>
          <w:p>
            <w:pPr>
              <w:widowControl/>
              <w:jc w:val="center"/>
              <w:rPr>
                <w:rFonts w:ascii="宋体" w:hAnsi="宋体" w:eastAsia="宋体" w:cs="宋体"/>
                <w:color w:val="000000"/>
                <w:kern w:val="0"/>
                <w:sz w:val="22"/>
                <w:szCs w:val="24"/>
              </w:rPr>
            </w:pPr>
            <w:r>
              <w:rPr>
                <w:rFonts w:hint="eastAsia" w:ascii="宋体" w:hAnsi="宋体" w:eastAsia="宋体" w:cs="宋体"/>
                <w:color w:val="000000"/>
                <w:kern w:val="0"/>
                <w:sz w:val="22"/>
                <w:szCs w:val="24"/>
              </w:rPr>
              <w:t>文娱耐用消费品、其他、文娱服务、旅游</w:t>
            </w:r>
          </w:p>
        </w:tc>
      </w:tr>
      <w:tr>
        <w:tblPrEx>
          <w:tblLayout w:type="fixed"/>
          <w:tblCellMar>
            <w:top w:w="0" w:type="dxa"/>
            <w:left w:w="108" w:type="dxa"/>
            <w:bottom w:w="0" w:type="dxa"/>
            <w:right w:w="108" w:type="dxa"/>
          </w:tblCellMar>
        </w:tblPrEx>
        <w:trPr>
          <w:trHeight w:val="285" w:hRule="atLeast"/>
        </w:trPr>
        <w:tc>
          <w:tcPr>
            <w:tcW w:w="2268" w:type="dxa"/>
            <w:tcBorders>
              <w:top w:val="nil"/>
              <w:left w:val="nil"/>
              <w:bottom w:val="single" w:color="auto" w:sz="4" w:space="0"/>
              <w:right w:val="single" w:color="auto" w:sz="4" w:space="0"/>
            </w:tcBorders>
            <w:noWrap w:val="0"/>
            <w:vAlign w:val="center"/>
          </w:tcPr>
          <w:p>
            <w:pPr>
              <w:widowControl/>
              <w:jc w:val="center"/>
              <w:rPr>
                <w:rFonts w:ascii="宋体" w:hAnsi="宋体" w:eastAsia="宋体" w:cs="宋体"/>
                <w:kern w:val="0"/>
                <w:sz w:val="22"/>
                <w:szCs w:val="24"/>
              </w:rPr>
            </w:pPr>
            <w:r>
              <w:rPr>
                <w:rFonts w:hint="eastAsia" w:ascii="宋体" w:hAnsi="宋体" w:eastAsia="宋体" w:cs="宋体"/>
                <w:kern w:val="0"/>
                <w:sz w:val="22"/>
                <w:szCs w:val="24"/>
              </w:rPr>
              <w:t>教育</w:t>
            </w:r>
          </w:p>
        </w:tc>
        <w:tc>
          <w:tcPr>
            <w:tcW w:w="6038" w:type="dxa"/>
            <w:tcBorders>
              <w:top w:val="single" w:color="auto" w:sz="4" w:space="0"/>
              <w:left w:val="nil"/>
              <w:bottom w:val="single" w:color="auto" w:sz="4" w:space="0"/>
            </w:tcBorders>
            <w:noWrap w:val="0"/>
            <w:vAlign w:val="center"/>
          </w:tcPr>
          <w:p>
            <w:pPr>
              <w:widowControl/>
              <w:jc w:val="center"/>
              <w:rPr>
                <w:rFonts w:ascii="宋体" w:hAnsi="宋体" w:eastAsia="宋体" w:cs="宋体"/>
                <w:color w:val="000000"/>
                <w:kern w:val="0"/>
                <w:sz w:val="22"/>
                <w:szCs w:val="24"/>
              </w:rPr>
            </w:pPr>
            <w:r>
              <w:rPr>
                <w:rFonts w:hint="eastAsia" w:ascii="宋体" w:hAnsi="宋体" w:eastAsia="宋体" w:cs="宋体"/>
                <w:color w:val="000000"/>
                <w:kern w:val="0"/>
                <w:sz w:val="22"/>
                <w:szCs w:val="24"/>
              </w:rPr>
              <w:t>教育用品、教育服务、公租房房租、私房房租</w:t>
            </w:r>
          </w:p>
        </w:tc>
      </w:tr>
      <w:tr>
        <w:tblPrEx>
          <w:tblLayout w:type="fixed"/>
          <w:tblCellMar>
            <w:top w:w="0" w:type="dxa"/>
            <w:left w:w="108" w:type="dxa"/>
            <w:bottom w:w="0" w:type="dxa"/>
            <w:right w:w="108" w:type="dxa"/>
          </w:tblCellMar>
        </w:tblPrEx>
        <w:trPr>
          <w:trHeight w:val="285" w:hRule="atLeast"/>
        </w:trPr>
        <w:tc>
          <w:tcPr>
            <w:tcW w:w="2268" w:type="dxa"/>
            <w:tcBorders>
              <w:top w:val="nil"/>
              <w:left w:val="nil"/>
              <w:bottom w:val="single" w:color="auto" w:sz="4" w:space="0"/>
              <w:right w:val="single" w:color="auto" w:sz="4" w:space="0"/>
            </w:tcBorders>
            <w:noWrap w:val="0"/>
            <w:vAlign w:val="center"/>
          </w:tcPr>
          <w:p>
            <w:pPr>
              <w:widowControl/>
              <w:jc w:val="center"/>
              <w:rPr>
                <w:rFonts w:ascii="宋体" w:hAnsi="宋体" w:eastAsia="宋体" w:cs="宋体"/>
                <w:kern w:val="0"/>
                <w:sz w:val="22"/>
                <w:szCs w:val="24"/>
              </w:rPr>
            </w:pPr>
            <w:r>
              <w:rPr>
                <w:rFonts w:hint="eastAsia" w:ascii="宋体" w:hAnsi="宋体" w:eastAsia="宋体" w:cs="宋体"/>
                <w:kern w:val="0"/>
                <w:sz w:val="22"/>
                <w:szCs w:val="24"/>
              </w:rPr>
              <w:t>餐饮、旅馆业</w:t>
            </w:r>
          </w:p>
        </w:tc>
        <w:tc>
          <w:tcPr>
            <w:tcW w:w="6038" w:type="dxa"/>
            <w:tcBorders>
              <w:top w:val="single" w:color="auto" w:sz="4" w:space="0"/>
              <w:left w:val="nil"/>
              <w:bottom w:val="single" w:color="auto" w:sz="4" w:space="0"/>
            </w:tcBorders>
            <w:noWrap w:val="0"/>
            <w:vAlign w:val="center"/>
          </w:tcPr>
          <w:p>
            <w:pPr>
              <w:widowControl/>
              <w:jc w:val="center"/>
              <w:rPr>
                <w:rFonts w:ascii="宋体" w:hAnsi="宋体" w:eastAsia="宋体" w:cs="宋体"/>
                <w:color w:val="000000"/>
                <w:kern w:val="0"/>
                <w:sz w:val="22"/>
                <w:szCs w:val="24"/>
              </w:rPr>
            </w:pPr>
            <w:r>
              <w:rPr>
                <w:rFonts w:hint="eastAsia" w:ascii="宋体" w:hAnsi="宋体" w:eastAsia="宋体" w:cs="宋体"/>
                <w:color w:val="000000"/>
                <w:kern w:val="0"/>
                <w:sz w:val="22"/>
                <w:szCs w:val="24"/>
              </w:rPr>
              <w:t>正餐、快餐、地方小吃等</w:t>
            </w:r>
          </w:p>
        </w:tc>
      </w:tr>
      <w:tr>
        <w:tblPrEx>
          <w:tblLayout w:type="fixed"/>
          <w:tblCellMar>
            <w:top w:w="0" w:type="dxa"/>
            <w:left w:w="108" w:type="dxa"/>
            <w:bottom w:w="0" w:type="dxa"/>
            <w:right w:w="108" w:type="dxa"/>
          </w:tblCellMar>
        </w:tblPrEx>
        <w:trPr>
          <w:trHeight w:val="285" w:hRule="atLeast"/>
        </w:trPr>
        <w:tc>
          <w:tcPr>
            <w:tcW w:w="2268" w:type="dxa"/>
            <w:tcBorders>
              <w:top w:val="nil"/>
              <w:left w:val="nil"/>
              <w:bottom w:val="single" w:color="auto" w:sz="4" w:space="0"/>
              <w:right w:val="single" w:color="auto" w:sz="4" w:space="0"/>
            </w:tcBorders>
            <w:noWrap w:val="0"/>
            <w:vAlign w:val="center"/>
          </w:tcPr>
          <w:p>
            <w:pPr>
              <w:widowControl/>
              <w:jc w:val="center"/>
              <w:rPr>
                <w:rFonts w:ascii="宋体" w:hAnsi="宋体" w:eastAsia="宋体" w:cs="宋体"/>
                <w:kern w:val="0"/>
                <w:sz w:val="22"/>
                <w:szCs w:val="24"/>
              </w:rPr>
            </w:pPr>
            <w:r>
              <w:rPr>
                <w:rFonts w:hint="eastAsia" w:ascii="宋体" w:hAnsi="宋体" w:eastAsia="宋体" w:cs="宋体"/>
                <w:kern w:val="0"/>
                <w:sz w:val="22"/>
                <w:szCs w:val="24"/>
              </w:rPr>
              <w:t>其它商品和服务</w:t>
            </w:r>
          </w:p>
        </w:tc>
        <w:tc>
          <w:tcPr>
            <w:tcW w:w="6038" w:type="dxa"/>
            <w:tcBorders>
              <w:top w:val="single" w:color="auto" w:sz="4" w:space="0"/>
              <w:left w:val="nil"/>
              <w:bottom w:val="single" w:color="auto" w:sz="4" w:space="0"/>
            </w:tcBorders>
            <w:noWrap w:val="0"/>
            <w:vAlign w:val="center"/>
          </w:tcPr>
          <w:p>
            <w:pPr>
              <w:widowControl/>
              <w:jc w:val="center"/>
              <w:rPr>
                <w:rFonts w:ascii="宋体" w:hAnsi="宋体" w:eastAsia="宋体" w:cs="宋体"/>
                <w:color w:val="000000"/>
                <w:kern w:val="0"/>
                <w:sz w:val="22"/>
                <w:szCs w:val="24"/>
              </w:rPr>
            </w:pPr>
            <w:r>
              <w:rPr>
                <w:rFonts w:hint="eastAsia" w:ascii="宋体" w:hAnsi="宋体" w:eastAsia="宋体" w:cs="宋体"/>
                <w:color w:val="000000"/>
                <w:kern w:val="0"/>
                <w:sz w:val="22"/>
                <w:szCs w:val="24"/>
              </w:rPr>
              <w:t>旅馆住宿、美容美发洗浴、养老服务、金融保险等</w:t>
            </w:r>
          </w:p>
        </w:tc>
      </w:tr>
    </w:tbl>
    <w:p>
      <w:pPr>
        <w:pStyle w:val="5"/>
        <w:rPr>
          <w:del w:id="552" w:author="Lee Feng" w:date="2018-11-12T00:43:00Z"/>
          <w:sz w:val="24"/>
        </w:rPr>
      </w:pPr>
      <w:bookmarkStart w:id="11" w:name="_Toc529745605"/>
      <w:r>
        <w:rPr>
          <w:rFonts w:hint="eastAsia"/>
          <w:sz w:val="24"/>
        </w:rPr>
        <w:t>2</w:t>
      </w:r>
      <w:del w:id="553" w:author="Lee Feng" w:date="2018-11-12T00:43:00Z">
        <w:r>
          <w:rPr>
            <w:rFonts w:hint="eastAsia"/>
            <w:sz w:val="24"/>
          </w:rPr>
          <w:delText>.</w:delText>
        </w:r>
      </w:del>
      <w:del w:id="554" w:author="Lee Feng" w:date="2018-11-12T00:43:00Z">
        <w:r>
          <w:rPr>
            <w:sz w:val="24"/>
          </w:rPr>
          <w:delText xml:space="preserve"> </w:delText>
        </w:r>
      </w:del>
      <w:del w:id="555" w:author="Lee Feng" w:date="2018-11-12T00:43:00Z">
        <w:r>
          <w:rPr>
            <w:rFonts w:hint="eastAsia"/>
            <w:sz w:val="24"/>
          </w:rPr>
          <w:delText>数据质量审查</w:delText>
        </w:r>
        <w:bookmarkEnd w:id="11"/>
      </w:del>
    </w:p>
    <w:p>
      <w:pPr>
        <w:pStyle w:val="5"/>
        <w:spacing w:line="480" w:lineRule="exact"/>
        <w:ind w:firstLine="480" w:firstLineChars="200"/>
        <w:rPr>
          <w:del w:id="557" w:author="Lee Feng" w:date="2018-11-12T00:43:00Z"/>
          <w:rFonts w:ascii="宋体" w:hAnsi="宋体"/>
          <w:sz w:val="24"/>
        </w:rPr>
        <w:pPrChange w:id="556" w:author="Lee Feng" w:date="2018-11-12T00:43:00Z">
          <w:pPr>
            <w:spacing w:line="480" w:lineRule="exact"/>
            <w:ind w:firstLine="480" w:firstLineChars="200"/>
          </w:pPr>
        </w:pPrChange>
      </w:pPr>
      <w:del w:id="558" w:author="Lee Feng" w:date="2018-11-12T00:43:00Z">
        <w:r>
          <w:rPr>
            <w:rFonts w:ascii="宋体" w:hAnsi="宋体"/>
            <w:sz w:val="24"/>
          </w:rPr>
          <w:delText>横比价格指数侧重空间中横向比较的可比性。故本文在对样本数据进行正式的实证分析前，将参照国际比较项目的做法，对样本数据的质量进行检验，从而消除系统性偏差，保证各地区的规格品数据具有可比且一致的特性。</w:delText>
        </w:r>
      </w:del>
    </w:p>
    <w:p>
      <w:pPr>
        <w:pStyle w:val="5"/>
        <w:spacing w:line="480" w:lineRule="exact"/>
        <w:ind w:firstLine="480" w:firstLineChars="200"/>
        <w:rPr>
          <w:del w:id="560" w:author="Lee Feng" w:date="2018-11-12T00:43:00Z"/>
          <w:rFonts w:ascii="宋体" w:hAnsi="宋体"/>
          <w:sz w:val="24"/>
        </w:rPr>
        <w:pPrChange w:id="559" w:author="Lee Feng" w:date="2018-11-12T00:43:00Z">
          <w:pPr>
            <w:spacing w:line="480" w:lineRule="exact"/>
            <w:ind w:firstLine="480" w:firstLineChars="200"/>
          </w:pPr>
        </w:pPrChange>
      </w:pPr>
      <w:del w:id="561" w:author="Lee Feng" w:date="2018-11-12T00:43:00Z">
        <w:r>
          <w:rPr>
            <w:rFonts w:ascii="宋体" w:hAnsi="宋体"/>
            <w:sz w:val="24"/>
          </w:rPr>
          <w:delText>其一、本次规格品采价的范围覆盖超市、农贸市场、便利店等不同范围，保证了计算的平均价格具有代表性。</w:delText>
        </w:r>
      </w:del>
    </w:p>
    <w:p>
      <w:pPr>
        <w:pStyle w:val="5"/>
        <w:spacing w:line="480" w:lineRule="exact"/>
        <w:ind w:firstLine="480" w:firstLineChars="200"/>
        <w:rPr>
          <w:del w:id="563" w:author="Lee Feng" w:date="2018-11-12T00:43:00Z"/>
          <w:rFonts w:ascii="宋体" w:hAnsi="宋体"/>
          <w:sz w:val="24"/>
        </w:rPr>
        <w:pPrChange w:id="562" w:author="Lee Feng" w:date="2018-11-12T00:43:00Z">
          <w:pPr>
            <w:spacing w:line="480" w:lineRule="exact"/>
            <w:ind w:firstLine="480" w:firstLineChars="200"/>
          </w:pPr>
        </w:pPrChange>
      </w:pPr>
      <w:del w:id="564" w:author="Lee Feng" w:date="2018-11-12T00:43:00Z">
        <w:r>
          <w:rPr>
            <w:rFonts w:ascii="宋体" w:hAnsi="宋体"/>
            <w:sz w:val="24"/>
          </w:rPr>
          <w:delText>其二、采价对各地区同质规格品进行，且各项规格品价量指标在各地区均可获取得到，保证了数据的完整及后续计算的可比性。</w:delText>
        </w:r>
      </w:del>
    </w:p>
    <w:p>
      <w:pPr>
        <w:pStyle w:val="5"/>
        <w:rPr>
          <w:ins w:id="565" w:author="Lee Feng" w:date="2018-11-12T00:43:00Z"/>
          <w:rFonts w:ascii="宋体" w:hAnsi="宋体"/>
          <w:sz w:val="24"/>
        </w:rPr>
      </w:pPr>
      <w:del w:id="566" w:author="Lee Feng" w:date="2018-11-12T00:43:00Z">
        <w:r>
          <w:rPr>
            <w:rFonts w:ascii="宋体" w:hAnsi="宋体"/>
            <w:sz w:val="24"/>
          </w:rPr>
          <w:delText>其三、</w:delText>
        </w:r>
      </w:del>
      <w:del w:id="567" w:author="Lee Feng" w:date="2018-11-12T00:43:00Z">
        <w:r>
          <w:rPr>
            <w:rFonts w:hint="eastAsia" w:ascii="宋体" w:hAnsi="宋体"/>
            <w:sz w:val="24"/>
          </w:rPr>
          <w:delText>本文所调查的规格品在不同地区间价格数据的离散系数均小于0.</w:delText>
        </w:r>
      </w:del>
      <w:del w:id="568" w:author="Lee Feng" w:date="2018-11-12T00:43:00Z">
        <w:r>
          <w:rPr>
            <w:rFonts w:ascii="宋体" w:hAnsi="宋体"/>
            <w:sz w:val="24"/>
          </w:rPr>
          <w:delText>3，且均位于平均价格的</w:delText>
        </w:r>
      </w:del>
      <w:del w:id="569" w:author="Lee Feng" w:date="2018-11-12T00:43:00Z">
        <w:r>
          <w:rPr>
            <w:rFonts w:hint="eastAsia" w:ascii="宋体" w:hAnsi="宋体"/>
            <w:sz w:val="24"/>
          </w:rPr>
          <w:delText>40%至300%倍之间，</w:delText>
        </w:r>
      </w:del>
      <w:del w:id="570" w:author="Lee Feng" w:date="2018-11-12T00:43:00Z">
        <w:r>
          <w:rPr>
            <w:rFonts w:ascii="宋体" w:hAnsi="宋体"/>
            <w:sz w:val="24"/>
          </w:rPr>
          <w:delText>保证价格变动处于合理的区间范围内。</w:delText>
        </w:r>
      </w:del>
    </w:p>
    <w:p>
      <w:pPr>
        <w:rPr>
          <w:ins w:id="571" w:author="Lee Feng" w:date="2018-11-12T00:43:00Z"/>
        </w:rPr>
      </w:pPr>
    </w:p>
    <w:p>
      <w:pPr>
        <w:rPr>
          <w:ins w:id="572" w:author="Lee Feng" w:date="2018-11-12T00:43:00Z"/>
        </w:rPr>
      </w:pPr>
    </w:p>
    <w:p>
      <w:pPr>
        <w:spacing w:line="240" w:lineRule="auto"/>
        <w:ind w:firstLine="0" w:firstLineChars="0"/>
        <w:rPr>
          <w:rFonts w:hint="eastAsia" w:ascii="Calibri" w:hAnsi="Calibri"/>
          <w:b/>
          <w:sz w:val="32"/>
          <w:rPrChange w:id="574" w:author="Lee Feng" w:date="2018-11-12T00:44:00Z">
            <w:rPr>
              <w:rFonts w:hint="eastAsia" w:ascii="宋体" w:hAnsi="宋体"/>
              <w:sz w:val="24"/>
            </w:rPr>
          </w:rPrChange>
        </w:rPr>
        <w:pPrChange w:id="573" w:author="Lee Feng" w:date="2018-11-12T00:43:00Z">
          <w:pPr>
            <w:spacing w:line="480" w:lineRule="exact"/>
            <w:ind w:firstLine="480" w:firstLineChars="200"/>
          </w:pPr>
        </w:pPrChange>
      </w:pPr>
      <w:ins w:id="575" w:author="Lee Feng" w:date="2018-11-12T00:44:00Z">
        <w:r>
          <w:rPr>
            <w:rFonts w:hint="eastAsia"/>
            <w:b/>
            <w:sz w:val="32"/>
            <w:rPrChange w:id="576" w:author="Lee Feng" w:date="2018-11-12T00:44:00Z">
              <w:rPr>
                <w:rFonts w:hint="eastAsia"/>
              </w:rPr>
            </w:rPrChange>
          </w:rPr>
          <w:t>这里要增加数据分析过程，作为专门一节。</w:t>
        </w:r>
      </w:ins>
    </w:p>
    <w:p>
      <w:pPr>
        <w:pStyle w:val="5"/>
        <w:rPr>
          <w:ins w:id="578" w:author="Lee Feng" w:date="2018-11-12T00:46:00Z"/>
          <w:sz w:val="24"/>
        </w:rPr>
      </w:pPr>
      <w:bookmarkStart w:id="12" w:name="_Toc529745606"/>
      <w:r>
        <w:rPr>
          <w:rFonts w:hint="eastAsia"/>
          <w:sz w:val="24"/>
        </w:rPr>
        <w:t>3.</w:t>
      </w:r>
      <w:r>
        <w:rPr>
          <w:sz w:val="24"/>
        </w:rPr>
        <w:t xml:space="preserve"> </w:t>
      </w:r>
      <w:r>
        <w:rPr>
          <w:rFonts w:hint="eastAsia"/>
          <w:sz w:val="24"/>
        </w:rPr>
        <w:t>结果</w:t>
      </w:r>
    </w:p>
    <w:p>
      <w:pPr>
        <w:rPr>
          <w:ins w:id="579" w:author="Lee Feng" w:date="2018-11-12T00:46:00Z"/>
          <w:sz w:val="24"/>
          <w:rPrChange w:id="580" w:author="Lee Feng" w:date="2018-11-12T00:49:00Z">
            <w:rPr>
              <w:ins w:id="581" w:author="Lee Feng" w:date="2018-11-12T00:46:00Z"/>
            </w:rPr>
          </w:rPrChange>
        </w:rPr>
      </w:pPr>
      <w:ins w:id="582" w:author="Lee Feng" w:date="2018-11-12T00:46:00Z">
        <w:r>
          <w:rPr>
            <w:rFonts w:hint="eastAsia"/>
            <w:sz w:val="24"/>
            <w:rPrChange w:id="583" w:author="Lee Feng" w:date="2018-11-12T00:49:00Z">
              <w:rPr>
                <w:rFonts w:hint="eastAsia"/>
              </w:rPr>
            </w:rPrChange>
          </w:rPr>
          <w:t>结果要丰富一些。</w:t>
        </w:r>
      </w:ins>
    </w:p>
    <w:p>
      <w:pPr>
        <w:pStyle w:val="21"/>
        <w:numPr>
          <w:ilvl w:val="0"/>
          <w:numId w:val="2"/>
        </w:numPr>
        <w:ind w:firstLineChars="0"/>
        <w:rPr>
          <w:ins w:id="585" w:author="Lee Feng" w:date="2018-11-12T00:47:00Z"/>
          <w:sz w:val="24"/>
          <w:rPrChange w:id="586" w:author="Lee Feng" w:date="2018-11-12T00:49:00Z">
            <w:rPr>
              <w:ins w:id="587" w:author="Lee Feng" w:date="2018-11-12T00:47:00Z"/>
            </w:rPr>
          </w:rPrChange>
        </w:rPr>
      </w:pPr>
      <w:ins w:id="588" w:author="Lee Feng" w:date="2018-11-12T00:47:00Z">
        <w:r>
          <w:rPr>
            <w:rFonts w:hint="eastAsia"/>
            <w:sz w:val="24"/>
            <w:rPrChange w:id="589" w:author="Lee Feng" w:date="2018-11-12T00:49:00Z">
              <w:rPr>
                <w:rFonts w:hint="eastAsia"/>
              </w:rPr>
            </w:rPrChange>
          </w:rPr>
          <w:t>回归分析的结果，模型质量的评估；</w:t>
        </w:r>
      </w:ins>
    </w:p>
    <w:p>
      <w:pPr>
        <w:pStyle w:val="21"/>
        <w:numPr>
          <w:ilvl w:val="0"/>
          <w:numId w:val="2"/>
        </w:numPr>
        <w:ind w:firstLineChars="0"/>
        <w:rPr>
          <w:ins w:id="591" w:author="Lee Feng" w:date="2018-11-12T00:49:00Z"/>
          <w:sz w:val="24"/>
          <w:rPrChange w:id="592" w:author="Lee Feng" w:date="2018-11-12T00:49:00Z">
            <w:rPr>
              <w:ins w:id="593" w:author="Lee Feng" w:date="2018-11-12T00:49:00Z"/>
            </w:rPr>
          </w:rPrChange>
        </w:rPr>
      </w:pPr>
      <w:ins w:id="594" w:author="Lee Feng" w:date="2018-11-12T00:46:00Z">
        <w:r>
          <w:rPr>
            <w:rFonts w:hint="eastAsia"/>
            <w:sz w:val="24"/>
            <w:rPrChange w:id="595" w:author="Lee Feng" w:date="2018-11-12T00:49:00Z">
              <w:rPr>
                <w:rFonts w:hint="eastAsia"/>
              </w:rPr>
            </w:rPrChange>
          </w:rPr>
          <w:t>那些大类的表格</w:t>
        </w:r>
      </w:ins>
      <w:ins w:id="597" w:author="Lee Feng" w:date="2018-11-12T00:47:00Z">
        <w:r>
          <w:rPr>
            <w:rFonts w:hint="eastAsia"/>
            <w:sz w:val="24"/>
            <w:rPrChange w:id="598" w:author="Lee Feng" w:date="2018-11-12T00:49:00Z">
              <w:rPr>
                <w:rFonts w:hint="eastAsia"/>
              </w:rPr>
            </w:rPrChange>
          </w:rPr>
          <w:t>，可以作为附表放在全文最后。</w:t>
        </w:r>
      </w:ins>
      <w:ins w:id="600" w:author="Lee Feng" w:date="2018-11-12T00:48:00Z">
        <w:r>
          <w:rPr>
            <w:rFonts w:hint="eastAsia"/>
            <w:sz w:val="24"/>
            <w:rPrChange w:id="601" w:author="Lee Feng" w:date="2018-11-12T00:49:00Z">
              <w:rPr>
                <w:rFonts w:hint="eastAsia"/>
              </w:rPr>
            </w:rPrChange>
          </w:rPr>
          <w:t>表后的文字要和</w:t>
        </w:r>
      </w:ins>
      <w:ins w:id="603" w:author="Lee Feng" w:date="2018-11-12T00:49:00Z">
        <w:r>
          <w:rPr>
            <w:rFonts w:hint="eastAsia"/>
            <w:sz w:val="24"/>
            <w:rPrChange w:id="604" w:author="Lee Feng" w:date="2018-11-12T00:49:00Z">
              <w:rPr>
                <w:rFonts w:hint="eastAsia"/>
              </w:rPr>
            </w:rPrChange>
          </w:rPr>
          <w:t>大类表格的内容参照分析</w:t>
        </w:r>
      </w:ins>
    </w:p>
    <w:p>
      <w:pPr>
        <w:pStyle w:val="21"/>
        <w:numPr>
          <w:ilvl w:val="0"/>
          <w:numId w:val="2"/>
        </w:numPr>
        <w:ind w:firstLineChars="0"/>
        <w:rPr>
          <w:ins w:id="607" w:author="Lee Feng" w:date="2018-11-12T00:46:00Z"/>
          <w:sz w:val="24"/>
          <w:rPrChange w:id="608" w:author="Lee Feng" w:date="2018-11-12T00:49:00Z">
            <w:rPr>
              <w:ins w:id="609" w:author="Lee Feng" w:date="2018-11-12T00:46:00Z"/>
            </w:rPr>
          </w:rPrChange>
        </w:rPr>
        <w:pPrChange w:id="606" w:author="Lee Feng" w:date="2018-11-12T00:46:00Z">
          <w:pPr>
            <w:pStyle w:val="5"/>
          </w:pPr>
        </w:pPrChange>
      </w:pPr>
      <w:ins w:id="610" w:author="Lee Feng" w:date="2018-11-12T00:49:00Z">
        <w:r>
          <w:rPr>
            <w:rFonts w:hint="eastAsia"/>
            <w:sz w:val="24"/>
            <w:rPrChange w:id="611" w:author="Lee Feng" w:date="2018-11-12T00:49:00Z">
              <w:rPr>
                <w:rFonts w:hint="eastAsia"/>
              </w:rPr>
            </w:rPrChange>
          </w:rPr>
          <w:t>可以做</w:t>
        </w:r>
      </w:ins>
      <w:ins w:id="613" w:author="Lee Feng" w:date="2018-11-12T00:49:00Z">
        <w:r>
          <w:rPr>
            <w:rFonts w:hint="eastAsia"/>
            <w:sz w:val="24"/>
            <w:rPrChange w:id="614" w:author="Lee Feng" w:date="2018-11-12T00:49:00Z">
              <w:rPr>
                <w:rFonts w:hint="eastAsia"/>
              </w:rPr>
            </w:rPrChange>
          </w:rPr>
          <w:t>一些图</w:t>
        </w:r>
      </w:ins>
      <w:ins w:id="616" w:author="Lee Feng" w:date="2018-11-12T00:49:00Z">
        <w:r>
          <w:rPr>
            <w:rFonts w:hint="eastAsia"/>
            <w:sz w:val="24"/>
            <w:rPrChange w:id="617" w:author="Lee Feng" w:date="2018-11-12T00:49:00Z">
              <w:rPr>
                <w:rFonts w:hint="eastAsia"/>
              </w:rPr>
            </w:rPrChange>
          </w:rPr>
          <w:t>来显示价格差异。</w:t>
        </w:r>
      </w:ins>
    </w:p>
    <w:p>
      <w:pPr>
        <w:rPr>
          <w:ins w:id="619" w:author="Lee Feng" w:date="2018-11-12T00:48:00Z"/>
          <w:sz w:val="24"/>
          <w:rPrChange w:id="620" w:author="Lee Feng" w:date="2018-11-12T00:49:00Z">
            <w:rPr>
              <w:ins w:id="621" w:author="Lee Feng" w:date="2018-11-12T00:48:00Z"/>
            </w:rPr>
          </w:rPrChange>
        </w:rPr>
      </w:pPr>
      <w:del w:id="622" w:author="Lee Feng" w:date="2018-11-12T00:45:00Z">
        <w:r>
          <w:rPr>
            <w:rFonts w:hint="eastAsia"/>
            <w:sz w:val="24"/>
            <w:rPrChange w:id="623" w:author="Lee Feng" w:date="2018-11-12T00:49:00Z">
              <w:rPr>
                <w:rFonts w:hint="eastAsia"/>
              </w:rPr>
            </w:rPrChange>
          </w:rPr>
          <w:delText>分析</w:delText>
        </w:r>
        <w:bookmarkEnd w:id="12"/>
      </w:del>
    </w:p>
    <w:p>
      <w:pPr>
        <w:rPr>
          <w:ins w:id="625" w:author="Lee Feng" w:date="2018-11-12T00:48:00Z"/>
          <w:sz w:val="32"/>
          <w:rPrChange w:id="626" w:author="Lee Feng" w:date="2018-11-12T00:49:00Z">
            <w:rPr>
              <w:ins w:id="627" w:author="Lee Feng" w:date="2018-11-12T00:48:00Z"/>
              <w:sz w:val="24"/>
            </w:rPr>
          </w:rPrChange>
        </w:rPr>
      </w:pPr>
    </w:p>
    <w:p>
      <w:pPr>
        <w:ind w:firstLine="424" w:firstLineChars="177"/>
        <w:rPr>
          <w:ins w:id="629" w:author="Lee Feng" w:date="2018-11-12T00:48:00Z"/>
          <w:sz w:val="24"/>
        </w:rPr>
        <w:pPrChange w:id="628" w:author="Lee Feng" w:date="2018-11-12T00:48:00Z">
          <w:pPr/>
        </w:pPrChange>
      </w:pPr>
      <w:ins w:id="630" w:author="Lee Feng" w:date="2018-11-12T00:48:00Z">
        <w:commentRangeStart w:id="6"/>
        <w:r>
          <w:rPr>
            <w:rFonts w:hint="eastAsia"/>
            <w:sz w:val="24"/>
          </w:rPr>
          <w:t>在实证分析中</w:t>
        </w:r>
      </w:ins>
      <w:ins w:id="631" w:author="Lee Feng" w:date="2018-11-12T00:48:00Z">
        <w:r>
          <w:rPr>
            <w:sz w:val="24"/>
          </w:rPr>
          <w:t>本文选取江西省内</w:t>
        </w:r>
      </w:ins>
      <w:ins w:id="632" w:author="Lee Feng" w:date="2018-11-12T00:48:00Z">
        <w:r>
          <w:rPr>
            <w:rFonts w:hint="eastAsia"/>
            <w:sz w:val="24"/>
          </w:rPr>
          <w:t>11个</w:t>
        </w:r>
      </w:ins>
      <w:ins w:id="633" w:author="Lee Feng" w:date="2018-11-12T00:48:00Z">
        <w:r>
          <w:rPr>
            <w:sz w:val="24"/>
          </w:rPr>
          <w:t>地级城市的消费结构为研究对象，结果显示各地区间的价格水平差异较为明显。结果显示南昌的横比价格指数最高，为</w:t>
        </w:r>
      </w:ins>
      <w:ins w:id="634" w:author="Lee Feng" w:date="2018-11-12T00:48:00Z">
        <w:r>
          <w:rPr>
            <w:rFonts w:hint="eastAsia"/>
            <w:sz w:val="24"/>
          </w:rPr>
          <w:t>1.1185；</w:t>
        </w:r>
      </w:ins>
      <w:ins w:id="635" w:author="Lee Feng" w:date="2018-11-12T00:48:00Z">
        <w:r>
          <w:rPr>
            <w:sz w:val="24"/>
          </w:rPr>
          <w:t>南昌市作为省会城市，其经济规模相对庞大，配套设施及社会资源相对丰富，商品种类、生活水平、财力资本及人力资本的质和量远高于其他地级市，同种商品的价格也通常相对其他地区高，消费量也大。而最低的横比价格指数当属萍乡的</w:t>
        </w:r>
      </w:ins>
      <w:ins w:id="636" w:author="Lee Feng" w:date="2018-11-12T00:48:00Z">
        <w:r>
          <w:rPr>
            <w:rFonts w:hint="eastAsia"/>
            <w:sz w:val="24"/>
          </w:rPr>
          <w:t>0.</w:t>
        </w:r>
      </w:ins>
      <w:ins w:id="637" w:author="Lee Feng" w:date="2018-11-12T00:48:00Z">
        <w:r>
          <w:rPr>
            <w:sz w:val="24"/>
          </w:rPr>
          <w:t>9441，</w:t>
        </w:r>
      </w:ins>
      <w:ins w:id="638" w:author="Lee Feng" w:date="2018-11-12T00:48:00Z">
        <w:r>
          <w:rPr>
            <w:rFonts w:hint="eastAsia"/>
            <w:sz w:val="24"/>
          </w:rPr>
          <w:t>该值约为前者的0.</w:t>
        </w:r>
      </w:ins>
      <w:ins w:id="639" w:author="Lee Feng" w:date="2018-11-12T00:48:00Z">
        <w:r>
          <w:rPr>
            <w:sz w:val="24"/>
          </w:rPr>
          <w:t>84</w:t>
        </w:r>
      </w:ins>
      <w:ins w:id="640" w:author="Lee Feng" w:date="2018-11-12T00:48:00Z">
        <w:r>
          <w:rPr>
            <w:rFonts w:hint="eastAsia"/>
            <w:sz w:val="24"/>
          </w:rPr>
          <w:t>倍。</w:t>
        </w:r>
        <w:commentRangeEnd w:id="6"/>
      </w:ins>
      <w:r>
        <w:rPr>
          <w:rStyle w:val="19"/>
        </w:rPr>
        <w:commentReference w:id="6"/>
      </w:r>
    </w:p>
    <w:p>
      <w:pPr>
        <w:rPr>
          <w:ins w:id="641" w:author="Lee Feng" w:date="2018-11-12T00:48:00Z"/>
        </w:rPr>
      </w:pPr>
    </w:p>
    <w:p>
      <w:pPr>
        <w:rPr>
          <w:rFonts w:hint="eastAsia"/>
        </w:rPr>
        <w:pPrChange w:id="642" w:author="Lee Feng" w:date="2018-11-12T00:46:00Z">
          <w:pPr>
            <w:pStyle w:val="5"/>
          </w:pPr>
        </w:pPrChange>
      </w:pPr>
    </w:p>
    <w:tbl>
      <w:tblPr>
        <w:tblStyle w:val="15"/>
        <w:tblW w:w="11906"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643" w:author="Lee Feng" w:date="2018-11-12T00:48:00Z">
          <w:tblPr>
            <w:tblStyle w:val="15"/>
            <w:tblW w:w="11905" w:type="dxa"/>
            <w:tblInd w:w="-1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1565"/>
        <w:gridCol w:w="856"/>
        <w:gridCol w:w="852"/>
        <w:gridCol w:w="862"/>
        <w:gridCol w:w="993"/>
        <w:gridCol w:w="852"/>
        <w:gridCol w:w="843"/>
        <w:gridCol w:w="843"/>
        <w:gridCol w:w="852"/>
        <w:gridCol w:w="852"/>
        <w:gridCol w:w="852"/>
        <w:gridCol w:w="843"/>
        <w:gridCol w:w="841"/>
        <w:tblGridChange w:id="644">
          <w:tblGrid>
            <w:gridCol w:w="1565"/>
            <w:gridCol w:w="854"/>
            <w:gridCol w:w="852"/>
            <w:gridCol w:w="861"/>
            <w:gridCol w:w="993"/>
            <w:gridCol w:w="852"/>
            <w:gridCol w:w="843"/>
            <w:gridCol w:w="843"/>
            <w:gridCol w:w="852"/>
            <w:gridCol w:w="852"/>
            <w:gridCol w:w="852"/>
            <w:gridCol w:w="843"/>
            <w:gridCol w:w="843"/>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645" w:author="Lee Feng" w:date="2018-11-12T00:48: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270" w:hRule="atLeast"/>
          <w:trPrChange w:id="645" w:author="Lee Feng" w:date="2018-11-12T00:48:00Z">
            <w:trPr>
              <w:trHeight w:val="270" w:hRule="atLeast"/>
            </w:trPr>
          </w:trPrChange>
        </w:trPr>
        <w:tc>
          <w:tcPr>
            <w:tcW w:w="1565" w:type="dxa"/>
            <w:tcBorders>
              <w:left w:val="nil"/>
            </w:tcBorders>
            <w:noWrap w:val="0"/>
            <w:vAlign w:val="center"/>
            <w:tcPrChange w:id="646" w:author="Lee Feng" w:date="2018-11-12T00:48:00Z">
              <w:tcPr>
                <w:tcW w:w="1565" w:type="dxa"/>
                <w:tcBorders>
                  <w:left w:val="nil"/>
                </w:tcBorders>
                <w:noWrap w:val="0"/>
                <w:vAlign w:val="center"/>
              </w:tcPr>
            </w:tcPrChange>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地区</w:t>
            </w:r>
          </w:p>
        </w:tc>
        <w:tc>
          <w:tcPr>
            <w:tcW w:w="856" w:type="dxa"/>
            <w:noWrap w:val="0"/>
            <w:vAlign w:val="center"/>
            <w:tcPrChange w:id="647" w:author="Lee Feng" w:date="2018-11-12T00:48:00Z">
              <w:tcPr>
                <w:tcW w:w="854" w:type="dxa"/>
                <w:noWrap w:val="0"/>
                <w:vAlign w:val="center"/>
              </w:tcPr>
            </w:tcPrChange>
          </w:tcPr>
          <w:p>
            <w:pPr>
              <w:widowControl/>
              <w:jc w:val="center"/>
              <w:rPr>
                <w:rFonts w:ascii="宋体" w:hAnsi="宋体" w:eastAsia="宋体" w:cs="宋体"/>
                <w:color w:val="000000"/>
                <w:kern w:val="0"/>
                <w:sz w:val="22"/>
              </w:rPr>
            </w:pPr>
            <w:commentRangeStart w:id="7"/>
            <w:r>
              <w:rPr>
                <w:rFonts w:hint="eastAsia" w:ascii="宋体" w:hAnsi="宋体" w:eastAsia="宋体" w:cs="宋体"/>
                <w:color w:val="000000"/>
                <w:kern w:val="0"/>
                <w:sz w:val="22"/>
              </w:rPr>
              <w:t>南昌</w:t>
            </w:r>
            <w:commentRangeEnd w:id="7"/>
            <w:r>
              <w:rPr>
                <w:rStyle w:val="19"/>
              </w:rPr>
              <w:commentReference w:id="7"/>
            </w:r>
          </w:p>
        </w:tc>
        <w:tc>
          <w:tcPr>
            <w:tcW w:w="852" w:type="dxa"/>
            <w:noWrap w:val="0"/>
            <w:vAlign w:val="center"/>
            <w:tcPrChange w:id="648" w:author="Lee Feng" w:date="2018-11-12T00:48:00Z">
              <w:tcPr>
                <w:tcW w:w="852" w:type="dxa"/>
                <w:noWrap w:val="0"/>
                <w:vAlign w:val="center"/>
              </w:tcPr>
            </w:tcPrChange>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赣州</w:t>
            </w:r>
          </w:p>
        </w:tc>
        <w:tc>
          <w:tcPr>
            <w:tcW w:w="862" w:type="dxa"/>
            <w:noWrap w:val="0"/>
            <w:vAlign w:val="center"/>
            <w:tcPrChange w:id="649" w:author="Lee Feng" w:date="2018-11-12T00:48:00Z">
              <w:tcPr>
                <w:tcW w:w="861" w:type="dxa"/>
                <w:noWrap w:val="0"/>
                <w:vAlign w:val="center"/>
              </w:tcPr>
            </w:tcPrChange>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新余</w:t>
            </w:r>
          </w:p>
        </w:tc>
        <w:tc>
          <w:tcPr>
            <w:tcW w:w="993" w:type="dxa"/>
            <w:noWrap w:val="0"/>
            <w:vAlign w:val="center"/>
            <w:tcPrChange w:id="650" w:author="Lee Feng" w:date="2018-11-12T00:48:00Z">
              <w:tcPr>
                <w:tcW w:w="993" w:type="dxa"/>
                <w:noWrap w:val="0"/>
                <w:vAlign w:val="center"/>
              </w:tcPr>
            </w:tcPrChange>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景德镇</w:t>
            </w:r>
          </w:p>
        </w:tc>
        <w:tc>
          <w:tcPr>
            <w:tcW w:w="852" w:type="dxa"/>
            <w:noWrap w:val="0"/>
            <w:vAlign w:val="center"/>
            <w:tcPrChange w:id="651" w:author="Lee Feng" w:date="2018-11-12T00:48:00Z">
              <w:tcPr>
                <w:tcW w:w="852" w:type="dxa"/>
                <w:noWrap w:val="0"/>
                <w:vAlign w:val="center"/>
              </w:tcPr>
            </w:tcPrChange>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抚州</w:t>
            </w:r>
          </w:p>
        </w:tc>
        <w:tc>
          <w:tcPr>
            <w:tcW w:w="843" w:type="dxa"/>
            <w:noWrap w:val="0"/>
            <w:vAlign w:val="top"/>
            <w:tcPrChange w:id="652" w:author="Lee Feng" w:date="2018-11-12T00:48:00Z">
              <w:tcPr>
                <w:tcW w:w="843" w:type="dxa"/>
                <w:noWrap w:val="0"/>
                <w:vAlign w:val="top"/>
              </w:tcPr>
            </w:tcPrChange>
          </w:tcPr>
          <w:p>
            <w:pPr>
              <w:widowControl/>
              <w:jc w:val="center"/>
              <w:rPr>
                <w:ins w:id="653" w:author="Lee Feng" w:date="2018-11-12T00:48:00Z"/>
                <w:rFonts w:hint="eastAsia" w:ascii="宋体" w:hAnsi="宋体" w:eastAsia="宋体" w:cs="宋体"/>
                <w:color w:val="000000"/>
                <w:kern w:val="0"/>
                <w:sz w:val="22"/>
              </w:rPr>
            </w:pPr>
          </w:p>
        </w:tc>
        <w:tc>
          <w:tcPr>
            <w:tcW w:w="843" w:type="dxa"/>
            <w:noWrap w:val="0"/>
            <w:vAlign w:val="center"/>
            <w:tcPrChange w:id="654" w:author="Lee Feng" w:date="2018-11-12T00:48:00Z">
              <w:tcPr>
                <w:tcW w:w="843" w:type="dxa"/>
                <w:noWrap w:val="0"/>
                <w:vAlign w:val="center"/>
              </w:tcPr>
            </w:tcPrChange>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九江</w:t>
            </w:r>
          </w:p>
        </w:tc>
        <w:tc>
          <w:tcPr>
            <w:tcW w:w="852" w:type="dxa"/>
            <w:noWrap w:val="0"/>
            <w:vAlign w:val="center"/>
            <w:tcPrChange w:id="655" w:author="Lee Feng" w:date="2018-11-12T00:48:00Z">
              <w:tcPr>
                <w:tcW w:w="852" w:type="dxa"/>
                <w:noWrap w:val="0"/>
                <w:vAlign w:val="center"/>
              </w:tcPr>
            </w:tcPrChange>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鹰潭</w:t>
            </w:r>
          </w:p>
        </w:tc>
        <w:tc>
          <w:tcPr>
            <w:tcW w:w="852" w:type="dxa"/>
            <w:noWrap w:val="0"/>
            <w:vAlign w:val="center"/>
            <w:tcPrChange w:id="656" w:author="Lee Feng" w:date="2018-11-12T00:48:00Z">
              <w:tcPr>
                <w:tcW w:w="852" w:type="dxa"/>
                <w:noWrap w:val="0"/>
                <w:vAlign w:val="center"/>
              </w:tcPr>
            </w:tcPrChange>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上饶</w:t>
            </w:r>
          </w:p>
        </w:tc>
        <w:tc>
          <w:tcPr>
            <w:tcW w:w="852" w:type="dxa"/>
            <w:noWrap w:val="0"/>
            <w:vAlign w:val="center"/>
            <w:tcPrChange w:id="657" w:author="Lee Feng" w:date="2018-11-12T00:48:00Z">
              <w:tcPr>
                <w:tcW w:w="852" w:type="dxa"/>
                <w:noWrap w:val="0"/>
                <w:vAlign w:val="center"/>
              </w:tcPr>
            </w:tcPrChange>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宜春</w:t>
            </w:r>
          </w:p>
        </w:tc>
        <w:tc>
          <w:tcPr>
            <w:tcW w:w="843" w:type="dxa"/>
            <w:tcBorders>
              <w:right w:val="nil"/>
            </w:tcBorders>
            <w:noWrap w:val="0"/>
            <w:vAlign w:val="center"/>
            <w:tcPrChange w:id="658" w:author="Lee Feng" w:date="2018-11-12T00:48:00Z">
              <w:tcPr>
                <w:tcW w:w="843" w:type="dxa"/>
                <w:tcBorders>
                  <w:right w:val="nil"/>
                </w:tcBorders>
                <w:noWrap w:val="0"/>
                <w:vAlign w:val="center"/>
              </w:tcPr>
            </w:tcPrChange>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萍乡</w:t>
            </w:r>
          </w:p>
        </w:tc>
        <w:tc>
          <w:tcPr>
            <w:tcW w:w="841" w:type="dxa"/>
            <w:tcBorders>
              <w:right w:val="nil"/>
            </w:tcBorders>
            <w:noWrap w:val="0"/>
            <w:vAlign w:val="top"/>
            <w:tcPrChange w:id="659" w:author="Lee Feng" w:date="2018-11-12T00:48:00Z">
              <w:tcPr>
                <w:tcW w:w="843" w:type="dxa"/>
                <w:tcBorders>
                  <w:right w:val="nil"/>
                </w:tcBorders>
                <w:noWrap w:val="0"/>
                <w:vAlign w:val="top"/>
              </w:tcPr>
            </w:tcPrChange>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吉安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660" w:author="Lee Feng" w:date="2018-11-12T00:48: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270" w:hRule="atLeast"/>
          <w:trPrChange w:id="660" w:author="Lee Feng" w:date="2018-11-12T00:48:00Z">
            <w:trPr>
              <w:trHeight w:val="270" w:hRule="atLeast"/>
            </w:trPr>
          </w:trPrChange>
        </w:trPr>
        <w:tc>
          <w:tcPr>
            <w:tcW w:w="1565" w:type="dxa"/>
            <w:tcBorders>
              <w:left w:val="nil"/>
            </w:tcBorders>
            <w:noWrap w:val="0"/>
            <w:vAlign w:val="center"/>
            <w:tcPrChange w:id="661" w:author="Lee Feng" w:date="2018-11-12T00:48:00Z">
              <w:tcPr>
                <w:tcW w:w="1565" w:type="dxa"/>
                <w:tcBorders>
                  <w:left w:val="nil"/>
                </w:tcBorders>
                <w:noWrap w:val="0"/>
                <w:vAlign w:val="center"/>
              </w:tcPr>
            </w:tcPrChange>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横比价格指数</w:t>
            </w:r>
          </w:p>
        </w:tc>
        <w:tc>
          <w:tcPr>
            <w:tcW w:w="856" w:type="dxa"/>
            <w:noWrap w:val="0"/>
            <w:vAlign w:val="center"/>
            <w:tcPrChange w:id="662" w:author="Lee Feng" w:date="2018-11-12T00:48:00Z">
              <w:tcPr>
                <w:tcW w:w="854" w:type="dxa"/>
                <w:noWrap w:val="0"/>
                <w:vAlign w:val="center"/>
              </w:tcPr>
            </w:tcPrChange>
          </w:tcPr>
          <w:p>
            <w:pPr>
              <w:widowControl/>
              <w:jc w:val="center"/>
              <w:rPr>
                <w:color w:val="000000"/>
                <w:sz w:val="22"/>
              </w:rPr>
            </w:pPr>
            <w:r>
              <w:rPr>
                <w:rFonts w:hint="eastAsia"/>
                <w:color w:val="000000"/>
                <w:sz w:val="22"/>
              </w:rPr>
              <w:t>1.118586</w:t>
            </w:r>
          </w:p>
        </w:tc>
        <w:tc>
          <w:tcPr>
            <w:tcW w:w="852" w:type="dxa"/>
            <w:noWrap w:val="0"/>
            <w:vAlign w:val="center"/>
            <w:tcPrChange w:id="663" w:author="Lee Feng" w:date="2018-11-12T00:48:00Z">
              <w:tcPr>
                <w:tcW w:w="852" w:type="dxa"/>
                <w:noWrap w:val="0"/>
                <w:vAlign w:val="center"/>
              </w:tcPr>
            </w:tcPrChange>
          </w:tcPr>
          <w:p>
            <w:pPr>
              <w:widowControl/>
              <w:jc w:val="center"/>
              <w:rPr>
                <w:color w:val="000000"/>
                <w:sz w:val="22"/>
              </w:rPr>
            </w:pPr>
            <w:r>
              <w:rPr>
                <w:rFonts w:hint="eastAsia"/>
                <w:color w:val="000000"/>
                <w:sz w:val="22"/>
              </w:rPr>
              <w:t>1.024502</w:t>
            </w:r>
          </w:p>
        </w:tc>
        <w:tc>
          <w:tcPr>
            <w:tcW w:w="862" w:type="dxa"/>
            <w:noWrap w:val="0"/>
            <w:vAlign w:val="center"/>
            <w:tcPrChange w:id="664" w:author="Lee Feng" w:date="2018-11-12T00:48:00Z">
              <w:tcPr>
                <w:tcW w:w="861" w:type="dxa"/>
                <w:noWrap w:val="0"/>
                <w:vAlign w:val="center"/>
              </w:tcPr>
            </w:tcPrChange>
          </w:tcPr>
          <w:p>
            <w:pPr>
              <w:widowControl/>
              <w:jc w:val="center"/>
              <w:rPr>
                <w:color w:val="000000"/>
                <w:sz w:val="22"/>
              </w:rPr>
            </w:pPr>
            <w:r>
              <w:rPr>
                <w:rFonts w:hint="eastAsia"/>
                <w:color w:val="000000"/>
                <w:sz w:val="22"/>
              </w:rPr>
              <w:t>0.990962</w:t>
            </w:r>
          </w:p>
        </w:tc>
        <w:tc>
          <w:tcPr>
            <w:tcW w:w="993" w:type="dxa"/>
            <w:noWrap w:val="0"/>
            <w:vAlign w:val="center"/>
            <w:tcPrChange w:id="665" w:author="Lee Feng" w:date="2018-11-12T00:48:00Z">
              <w:tcPr>
                <w:tcW w:w="993" w:type="dxa"/>
                <w:noWrap w:val="0"/>
                <w:vAlign w:val="center"/>
              </w:tcPr>
            </w:tcPrChange>
          </w:tcPr>
          <w:p>
            <w:pPr>
              <w:widowControl/>
              <w:jc w:val="center"/>
              <w:rPr>
                <w:color w:val="000000"/>
                <w:sz w:val="22"/>
              </w:rPr>
            </w:pPr>
            <w:r>
              <w:rPr>
                <w:rFonts w:hint="eastAsia"/>
                <w:color w:val="000000"/>
                <w:sz w:val="22"/>
              </w:rPr>
              <w:t>0.995322</w:t>
            </w:r>
          </w:p>
        </w:tc>
        <w:tc>
          <w:tcPr>
            <w:tcW w:w="852" w:type="dxa"/>
            <w:noWrap w:val="0"/>
            <w:vAlign w:val="center"/>
            <w:tcPrChange w:id="666" w:author="Lee Feng" w:date="2018-11-12T00:48:00Z">
              <w:tcPr>
                <w:tcW w:w="852" w:type="dxa"/>
                <w:noWrap w:val="0"/>
                <w:vAlign w:val="center"/>
              </w:tcPr>
            </w:tcPrChange>
          </w:tcPr>
          <w:p>
            <w:pPr>
              <w:widowControl/>
              <w:jc w:val="center"/>
              <w:rPr>
                <w:color w:val="000000"/>
                <w:sz w:val="22"/>
              </w:rPr>
            </w:pPr>
            <w:r>
              <w:rPr>
                <w:rFonts w:hint="eastAsia"/>
                <w:color w:val="000000"/>
                <w:sz w:val="22"/>
              </w:rPr>
              <w:t>0.979885</w:t>
            </w:r>
          </w:p>
        </w:tc>
        <w:tc>
          <w:tcPr>
            <w:tcW w:w="843" w:type="dxa"/>
            <w:noWrap w:val="0"/>
            <w:vAlign w:val="top"/>
            <w:tcPrChange w:id="667" w:author="Lee Feng" w:date="2018-11-12T00:48:00Z">
              <w:tcPr>
                <w:tcW w:w="843" w:type="dxa"/>
                <w:noWrap w:val="0"/>
                <w:vAlign w:val="top"/>
              </w:tcPr>
            </w:tcPrChange>
          </w:tcPr>
          <w:p>
            <w:pPr>
              <w:widowControl/>
              <w:jc w:val="center"/>
              <w:rPr>
                <w:ins w:id="668" w:author="Lee Feng" w:date="2018-11-12T00:48:00Z"/>
                <w:rFonts w:hint="eastAsia"/>
                <w:color w:val="000000"/>
                <w:sz w:val="22"/>
              </w:rPr>
            </w:pPr>
          </w:p>
        </w:tc>
        <w:tc>
          <w:tcPr>
            <w:tcW w:w="843" w:type="dxa"/>
            <w:noWrap w:val="0"/>
            <w:vAlign w:val="center"/>
            <w:tcPrChange w:id="669" w:author="Lee Feng" w:date="2018-11-12T00:48:00Z">
              <w:tcPr>
                <w:tcW w:w="843" w:type="dxa"/>
                <w:noWrap w:val="0"/>
                <w:vAlign w:val="center"/>
              </w:tcPr>
            </w:tcPrChange>
          </w:tcPr>
          <w:p>
            <w:pPr>
              <w:widowControl/>
              <w:jc w:val="center"/>
              <w:rPr>
                <w:color w:val="000000"/>
                <w:sz w:val="22"/>
              </w:rPr>
            </w:pPr>
            <w:r>
              <w:rPr>
                <w:rFonts w:hint="eastAsia"/>
                <w:color w:val="000000"/>
                <w:sz w:val="22"/>
              </w:rPr>
              <w:t>1.027946</w:t>
            </w:r>
          </w:p>
        </w:tc>
        <w:tc>
          <w:tcPr>
            <w:tcW w:w="852" w:type="dxa"/>
            <w:noWrap w:val="0"/>
            <w:vAlign w:val="center"/>
            <w:tcPrChange w:id="670" w:author="Lee Feng" w:date="2018-11-12T00:48:00Z">
              <w:tcPr>
                <w:tcW w:w="852" w:type="dxa"/>
                <w:noWrap w:val="0"/>
                <w:vAlign w:val="center"/>
              </w:tcPr>
            </w:tcPrChange>
          </w:tcPr>
          <w:p>
            <w:pPr>
              <w:widowControl/>
              <w:jc w:val="center"/>
              <w:rPr>
                <w:color w:val="000000"/>
                <w:sz w:val="22"/>
              </w:rPr>
            </w:pPr>
            <w:r>
              <w:rPr>
                <w:rFonts w:hint="eastAsia"/>
                <w:color w:val="000000"/>
                <w:sz w:val="22"/>
              </w:rPr>
              <w:t>0.98648</w:t>
            </w:r>
          </w:p>
        </w:tc>
        <w:tc>
          <w:tcPr>
            <w:tcW w:w="852" w:type="dxa"/>
            <w:noWrap w:val="0"/>
            <w:vAlign w:val="center"/>
            <w:tcPrChange w:id="671" w:author="Lee Feng" w:date="2018-11-12T00:48:00Z">
              <w:tcPr>
                <w:tcW w:w="852" w:type="dxa"/>
                <w:noWrap w:val="0"/>
                <w:vAlign w:val="center"/>
              </w:tcPr>
            </w:tcPrChange>
          </w:tcPr>
          <w:p>
            <w:pPr>
              <w:widowControl/>
              <w:jc w:val="center"/>
              <w:rPr>
                <w:color w:val="000000"/>
                <w:sz w:val="22"/>
              </w:rPr>
            </w:pPr>
            <w:r>
              <w:rPr>
                <w:rFonts w:hint="eastAsia"/>
                <w:color w:val="000000"/>
                <w:sz w:val="22"/>
              </w:rPr>
              <w:t>0.958327</w:t>
            </w:r>
          </w:p>
        </w:tc>
        <w:tc>
          <w:tcPr>
            <w:tcW w:w="852" w:type="dxa"/>
            <w:noWrap w:val="0"/>
            <w:vAlign w:val="center"/>
            <w:tcPrChange w:id="672" w:author="Lee Feng" w:date="2018-11-12T00:48:00Z">
              <w:tcPr>
                <w:tcW w:w="852" w:type="dxa"/>
                <w:noWrap w:val="0"/>
                <w:vAlign w:val="center"/>
              </w:tcPr>
            </w:tcPrChange>
          </w:tcPr>
          <w:p>
            <w:pPr>
              <w:widowControl/>
              <w:jc w:val="center"/>
              <w:rPr>
                <w:color w:val="000000"/>
                <w:sz w:val="22"/>
              </w:rPr>
            </w:pPr>
            <w:r>
              <w:rPr>
                <w:rFonts w:hint="eastAsia"/>
                <w:color w:val="000000"/>
                <w:sz w:val="22"/>
              </w:rPr>
              <w:t>0.982379</w:t>
            </w:r>
          </w:p>
        </w:tc>
        <w:tc>
          <w:tcPr>
            <w:tcW w:w="843" w:type="dxa"/>
            <w:tcBorders>
              <w:right w:val="nil"/>
            </w:tcBorders>
            <w:noWrap w:val="0"/>
            <w:vAlign w:val="center"/>
            <w:tcPrChange w:id="673" w:author="Lee Feng" w:date="2018-11-12T00:48:00Z">
              <w:tcPr>
                <w:tcW w:w="843" w:type="dxa"/>
                <w:tcBorders>
                  <w:right w:val="nil"/>
                </w:tcBorders>
                <w:noWrap w:val="0"/>
                <w:vAlign w:val="center"/>
              </w:tcPr>
            </w:tcPrChange>
          </w:tcPr>
          <w:p>
            <w:pPr>
              <w:widowControl/>
              <w:jc w:val="center"/>
              <w:rPr>
                <w:color w:val="000000"/>
                <w:sz w:val="22"/>
              </w:rPr>
            </w:pPr>
            <w:r>
              <w:rPr>
                <w:rFonts w:hint="eastAsia"/>
                <w:color w:val="000000"/>
                <w:sz w:val="22"/>
              </w:rPr>
              <w:t>0.944123</w:t>
            </w:r>
          </w:p>
        </w:tc>
        <w:tc>
          <w:tcPr>
            <w:tcW w:w="841" w:type="dxa"/>
            <w:tcBorders>
              <w:right w:val="nil"/>
            </w:tcBorders>
            <w:noWrap w:val="0"/>
            <w:vAlign w:val="top"/>
            <w:tcPrChange w:id="674" w:author="Lee Feng" w:date="2018-11-12T00:48:00Z">
              <w:tcPr>
                <w:tcW w:w="843" w:type="dxa"/>
                <w:tcBorders>
                  <w:right w:val="nil"/>
                </w:tcBorders>
                <w:noWrap w:val="0"/>
                <w:vAlign w:val="top"/>
              </w:tcPr>
            </w:tcPrChange>
          </w:tcPr>
          <w:p>
            <w:pPr>
              <w:widowControl/>
              <w:jc w:val="center"/>
              <w:rPr>
                <w:color w:val="000000"/>
                <w:sz w:val="22"/>
              </w:rPr>
            </w:pPr>
            <w:r>
              <w:rPr>
                <w:rFonts w:hint="eastAsia"/>
                <w:color w:val="000000"/>
                <w:sz w:val="22"/>
              </w:rPr>
              <w:t>1.00171</w:t>
            </w:r>
          </w:p>
        </w:tc>
      </w:tr>
    </w:tbl>
    <w:p>
      <w:pPr>
        <w:pStyle w:val="6"/>
        <w:rPr>
          <w:del w:id="675" w:author="Lee Feng" w:date="2018-11-12T00:48:00Z"/>
          <w:sz w:val="24"/>
        </w:rPr>
      </w:pPr>
      <w:del w:id="676" w:author="Lee Feng" w:date="2018-11-12T00:48:00Z">
        <w:r>
          <w:rPr>
            <w:sz w:val="24"/>
          </w:rPr>
          <w:delText>3.1 各地区相对价格水平整体分析</w:delText>
        </w:r>
      </w:del>
    </w:p>
    <w:p>
      <w:pPr>
        <w:widowControl/>
        <w:shd w:val="clear" w:color="auto" w:fill="FCFCFC"/>
        <w:spacing w:line="480" w:lineRule="exact"/>
        <w:ind w:firstLine="480" w:firstLineChars="200"/>
        <w:jc w:val="left"/>
        <w:textAlignment w:val="baseline"/>
        <w:rPr>
          <w:sz w:val="24"/>
        </w:rPr>
      </w:pPr>
      <w:del w:id="677" w:author="Lee Feng" w:date="2018-11-12T00:48:00Z">
        <w:r>
          <w:rPr>
            <w:rFonts w:hint="eastAsia"/>
            <w:sz w:val="24"/>
          </w:rPr>
          <w:delText>在实证分析中</w:delText>
        </w:r>
      </w:del>
      <w:del w:id="678" w:author="Lee Feng" w:date="2018-11-12T00:48:00Z">
        <w:r>
          <w:rPr>
            <w:sz w:val="24"/>
          </w:rPr>
          <w:delText>本文选取江西省内</w:delText>
        </w:r>
      </w:del>
      <w:del w:id="679" w:author="Lee Feng" w:date="2018-11-12T00:48:00Z">
        <w:r>
          <w:rPr>
            <w:rFonts w:hint="eastAsia"/>
            <w:sz w:val="24"/>
          </w:rPr>
          <w:delText>11个</w:delText>
        </w:r>
      </w:del>
      <w:del w:id="680" w:author="Lee Feng" w:date="2018-11-12T00:48:00Z">
        <w:r>
          <w:rPr>
            <w:sz w:val="24"/>
          </w:rPr>
          <w:delText>地级城市的消费结构为研究对象，结果显示各地区间的价格水平差异较为明显。结果显示南昌的横比价格指数最高，为</w:delText>
        </w:r>
      </w:del>
      <w:del w:id="681" w:author="Lee Feng" w:date="2018-11-12T00:48:00Z">
        <w:r>
          <w:rPr>
            <w:rFonts w:hint="eastAsia"/>
            <w:sz w:val="24"/>
          </w:rPr>
          <w:delText>1.1185；</w:delText>
        </w:r>
      </w:del>
      <w:del w:id="682" w:author="Lee Feng" w:date="2018-11-12T00:48:00Z">
        <w:r>
          <w:rPr>
            <w:sz w:val="24"/>
          </w:rPr>
          <w:delText>南昌市作为省会城市，其经济规模相对庞大，配套设施及社会资源相对丰富，商品种类、生活水平、财力资本及人力资本的质和量远高于其他地级市，同种商品的价格也通常相对其他地区高，消费量也大。而最低的横比价格指数当属萍乡的</w:delText>
        </w:r>
      </w:del>
      <w:del w:id="683" w:author="Lee Feng" w:date="2018-11-12T00:48:00Z">
        <w:r>
          <w:rPr>
            <w:rFonts w:hint="eastAsia"/>
            <w:sz w:val="24"/>
          </w:rPr>
          <w:delText>0.</w:delText>
        </w:r>
      </w:del>
      <w:del w:id="684" w:author="Lee Feng" w:date="2018-11-12T00:48:00Z">
        <w:r>
          <w:rPr>
            <w:sz w:val="24"/>
          </w:rPr>
          <w:delText>9441，</w:delText>
        </w:r>
      </w:del>
      <w:del w:id="685" w:author="Lee Feng" w:date="2018-11-12T00:48:00Z">
        <w:r>
          <w:rPr>
            <w:rFonts w:hint="eastAsia"/>
            <w:sz w:val="24"/>
          </w:rPr>
          <w:delText>该值约为前者的0.</w:delText>
        </w:r>
      </w:del>
      <w:del w:id="686" w:author="Lee Feng" w:date="2018-11-12T00:48:00Z">
        <w:r>
          <w:rPr>
            <w:sz w:val="24"/>
          </w:rPr>
          <w:delText>84</w:delText>
        </w:r>
      </w:del>
      <w:del w:id="687" w:author="Lee Feng" w:date="2018-11-12T00:48:00Z">
        <w:r>
          <w:rPr>
            <w:rFonts w:hint="eastAsia"/>
            <w:sz w:val="24"/>
          </w:rPr>
          <w:delText>倍。</w:delText>
        </w:r>
      </w:del>
    </w:p>
    <w:p>
      <w:pPr>
        <w:widowControl/>
        <w:shd w:val="clear" w:color="auto" w:fill="FCFCFC"/>
        <w:spacing w:line="480" w:lineRule="exact"/>
        <w:ind w:firstLine="480" w:firstLineChars="200"/>
        <w:jc w:val="left"/>
        <w:textAlignment w:val="baseline"/>
        <w:rPr>
          <w:ins w:id="688" w:author="Lee Feng" w:date="2018-11-12T00:59:00Z"/>
          <w:sz w:val="24"/>
        </w:rPr>
      </w:pPr>
      <w:r>
        <w:rPr>
          <w:sz w:val="24"/>
        </w:rPr>
        <w:t>通过分析数据发现，</w:t>
      </w:r>
      <w:r>
        <w:rPr>
          <w:rFonts w:hint="eastAsia"/>
          <w:sz w:val="24"/>
        </w:rPr>
        <w:t>在所调查的规格品的大类中，1</w:t>
      </w:r>
      <w:r>
        <w:rPr>
          <w:sz w:val="24"/>
        </w:rPr>
        <w:t>1个城市在</w:t>
      </w:r>
      <w:r>
        <w:rPr>
          <w:rFonts w:hint="eastAsia"/>
          <w:sz w:val="24"/>
        </w:rPr>
        <w:t>食品和非酒精饮料大类下的差异较小，而在医疗健康、教育、文娱大类下的价格水平差异</w:t>
      </w:r>
      <w:commentRangeStart w:id="8"/>
      <w:r>
        <w:rPr>
          <w:rFonts w:hint="eastAsia"/>
          <w:sz w:val="24"/>
        </w:rPr>
        <w:t>较大</w:t>
      </w:r>
      <w:commentRangeEnd w:id="8"/>
      <w:r>
        <w:rPr>
          <w:rStyle w:val="19"/>
        </w:rPr>
        <w:commentReference w:id="8"/>
      </w:r>
      <w:r>
        <w:rPr>
          <w:rFonts w:hint="eastAsia"/>
          <w:sz w:val="24"/>
        </w:rPr>
        <w:t>。</w:t>
      </w:r>
    </w:p>
    <w:p>
      <w:pPr>
        <w:widowControl/>
        <w:shd w:val="clear" w:color="auto" w:fill="FCFCFC"/>
        <w:spacing w:line="480" w:lineRule="exact"/>
        <w:ind w:firstLine="480" w:firstLineChars="200"/>
        <w:jc w:val="left"/>
        <w:textAlignment w:val="baseline"/>
        <w:rPr>
          <w:sz w:val="24"/>
        </w:rPr>
      </w:pPr>
      <w:commentRangeStart w:id="9"/>
      <w:r>
        <w:rPr>
          <w:rFonts w:hint="eastAsia"/>
          <w:sz w:val="24"/>
        </w:rPr>
        <w:t>对于前者，这可能是本文在选取该分类下的具体规格品时选取了市面上普遍存在的产品，出于对统一市场的考虑，农户或厂家对这些农产品及非酒精饮料采取了较为一致的定价，也或者是由于国家政策的要求部分产品（如农产品）采取了统一定价。对于后者，由于本文在核算基本分类以上PPP时引入了权重概念，这意味着被核算地区的消费结构同样被考虑进内，居住于较为发达地区的居民对健康、精神娱乐及教育的关注程度较高，加之该地区拥有着较为先进的医疗诊断及治疗技术、丰富的娱乐设施及发达的教育培训机构市场，其相应的成本及消费量等也就越高。</w:t>
      </w:r>
      <w:commentRangeEnd w:id="9"/>
      <w:r>
        <w:rPr>
          <w:rStyle w:val="19"/>
        </w:rPr>
        <w:commentReference w:id="9"/>
      </w:r>
      <w:r>
        <w:rPr>
          <w:rFonts w:hint="eastAsia" w:ascii="宋体" w:hAnsi="宋体"/>
          <w:sz w:val="24"/>
        </w:rPr>
        <w:t xml:space="preserve">                                                                                                                                                                                 </w:t>
      </w:r>
    </w:p>
    <w:p>
      <w:pPr>
        <w:pStyle w:val="5"/>
        <w:rPr>
          <w:sz w:val="24"/>
        </w:rPr>
      </w:pPr>
      <w:bookmarkStart w:id="13" w:name="_Toc529745607"/>
      <w:r>
        <w:rPr>
          <w:rFonts w:hint="eastAsia"/>
          <w:sz w:val="24"/>
        </w:rPr>
        <w:t>5.</w:t>
      </w:r>
      <w:r>
        <w:rPr>
          <w:sz w:val="24"/>
        </w:rPr>
        <w:t xml:space="preserve"> </w:t>
      </w:r>
      <w:r>
        <w:rPr>
          <w:rFonts w:hint="eastAsia"/>
          <w:sz w:val="24"/>
        </w:rPr>
        <w:t>横比价格指数的实际应用</w:t>
      </w:r>
      <w:bookmarkEnd w:id="13"/>
    </w:p>
    <w:p>
      <w:pPr>
        <w:widowControl/>
        <w:shd w:val="clear" w:color="auto" w:fill="FCFCFC"/>
        <w:spacing w:line="480" w:lineRule="exact"/>
        <w:ind w:firstLine="720" w:firstLineChars="300"/>
        <w:jc w:val="left"/>
        <w:textAlignment w:val="baseline"/>
        <w:rPr>
          <w:sz w:val="24"/>
        </w:rPr>
      </w:pPr>
      <w:r>
        <w:rPr>
          <w:rFonts w:hint="eastAsia"/>
          <w:sz w:val="24"/>
        </w:rPr>
        <w:t>根据上述计算的横比价格指数，政府部门可加强对城乡物价水平的监控，从而为制定相关政策提供参考。例如，在我国“扶贫攻坚”的大背景下政府可依据该指数来合理增加农村居民收入及贫困户补贴、完善收入分配与收入再分配机制；对农村生活必需品外其他部分消费品提价或考虑价格补贴以刺激居民需求和购买能力，并最终提高农村经济发展水平，实现城乡差距的缩小，达到共同富裕，以及精确调整各区域社会福利的补贴程度。</w:t>
      </w:r>
    </w:p>
    <w:p>
      <w:pPr>
        <w:widowControl/>
        <w:shd w:val="clear" w:color="auto" w:fill="FCFCFC"/>
        <w:spacing w:line="480" w:lineRule="exact"/>
        <w:ind w:firstLine="720" w:firstLineChars="300"/>
        <w:jc w:val="left"/>
        <w:textAlignment w:val="baseline"/>
        <w:rPr>
          <w:sz w:val="24"/>
        </w:rPr>
      </w:pPr>
      <w:commentRangeStart w:id="10"/>
      <w:r>
        <w:rPr>
          <w:sz w:val="24"/>
        </w:rPr>
        <w:t>此外，由于人民币在我国地区间存在购买力差异，那么由人民币衡量的各地宏观经济数据就存在偏差，若使用横比价格指数则可消除。例如，赣州和萍乡的生产总值衡量了当地在一定时间内所生产的全部最终产品和劳务的价值，但相较于赣州，萍乡的横比价格指数较小，意味着在萍乡当地人民币的购买力较强，那么真实的生产总值（也即，经横比价格指数调整后的生产总值）就要比名义生产总值大；而对于赣州，其真实的生产总值就要偏小。</w:t>
      </w:r>
      <w:commentRangeEnd w:id="10"/>
      <w:r>
        <w:rPr>
          <w:rStyle w:val="19"/>
        </w:rPr>
        <w:commentReference w:id="10"/>
      </w:r>
    </w:p>
    <w:p>
      <w:pPr>
        <w:widowControl/>
        <w:shd w:val="clear" w:color="auto" w:fill="FCFCFC"/>
        <w:spacing w:line="480" w:lineRule="exact"/>
        <w:ind w:firstLine="720" w:firstLineChars="300"/>
        <w:jc w:val="left"/>
        <w:textAlignment w:val="baseline"/>
        <w:rPr>
          <w:sz w:val="24"/>
        </w:rPr>
      </w:pPr>
      <w:r>
        <w:rPr>
          <w:sz w:val="24"/>
        </w:rPr>
        <w:t>对企业而言，合理的横比价格指数可评估比较各地营商环境中的价格因素，例如地价、房价、建材价格、水电煤气价、通讯服务价、公共交通运输价格、劳动力成本、税收费用、医疗教育成本等。</w:t>
      </w:r>
      <w:commentRangeStart w:id="11"/>
      <w:r>
        <w:rPr>
          <w:sz w:val="24"/>
        </w:rPr>
        <w:t>商户可利用横比价格指数观察到各地区同质商品的市价及销量差异，从而寻求商机。</w:t>
      </w:r>
      <w:commentRangeEnd w:id="11"/>
      <w:r>
        <w:rPr>
          <w:rStyle w:val="19"/>
        </w:rPr>
        <w:commentReference w:id="11"/>
      </w:r>
      <w:del w:id="689" w:author="Lee Feng" w:date="2018-11-12T01:01:00Z">
        <w:r>
          <w:rPr>
            <w:sz w:val="24"/>
          </w:rPr>
          <w:delText>此外，企业还可据此精确衡量国内各地区的通货膨胀，从而合理调整各省市下属工作人员的薪资水平、长期合同中的报价。</w:delText>
        </w:r>
      </w:del>
    </w:p>
    <w:p>
      <w:pPr>
        <w:widowControl/>
        <w:shd w:val="clear" w:color="auto" w:fill="FCFCFC"/>
        <w:spacing w:line="480" w:lineRule="exact"/>
        <w:ind w:firstLine="720" w:firstLineChars="300"/>
        <w:jc w:val="left"/>
        <w:textAlignment w:val="baseline"/>
        <w:rPr>
          <w:sz w:val="24"/>
        </w:rPr>
      </w:pPr>
      <w:r>
        <w:rPr>
          <w:sz w:val="24"/>
        </w:rPr>
        <w:t>而作为消费环节的理性经纪人，</w:t>
      </w:r>
      <w:r>
        <w:rPr>
          <w:rFonts w:hint="eastAsia"/>
          <w:sz w:val="24"/>
        </w:rPr>
        <w:t>终端消费者有权了解到手中持有货币的购买力、区域内经济发展及物价水平的差异，从而消除信息不对称，作出更为经济的、理性的选择。</w:t>
      </w:r>
    </w:p>
    <w:p>
      <w:pPr>
        <w:pStyle w:val="3"/>
        <w:rPr>
          <w:sz w:val="28"/>
        </w:rPr>
      </w:pPr>
      <w:bookmarkStart w:id="14" w:name="_Toc529745608"/>
      <w:r>
        <w:rPr>
          <w:rFonts w:hint="eastAsia"/>
          <w:sz w:val="28"/>
        </w:rPr>
        <w:t>三、结论与思考</w:t>
      </w:r>
      <w:bookmarkEnd w:id="14"/>
    </w:p>
    <w:p>
      <w:pPr>
        <w:spacing w:line="480" w:lineRule="exact"/>
        <w:ind w:firstLine="480" w:firstLineChars="200"/>
        <w:rPr>
          <w:rFonts w:ascii="宋体" w:hAnsi="宋体"/>
          <w:sz w:val="24"/>
        </w:rPr>
      </w:pPr>
      <w:r>
        <w:rPr>
          <w:sz w:val="24"/>
        </w:rPr>
        <w:t>本文欲对地区间同一法定货币的购买力进行多边比较分析，而国际比较项目购买力平价中的GEKS法及CPD法在进行多边比较时</w:t>
      </w:r>
      <w:r>
        <w:rPr>
          <w:rFonts w:hint="eastAsia" w:ascii="宋体" w:hAnsi="宋体"/>
          <w:sz w:val="24"/>
        </w:rPr>
        <w:t>具有代表性及稳定性，且满足可传递性、基国不变性等特征，在考察各地区价格水平的差异时如要得到较为精确的衡量数据，基于购买力平价的横比价格指数更为合理。</w:t>
      </w:r>
    </w:p>
    <w:p>
      <w:pPr>
        <w:spacing w:line="480" w:lineRule="exact"/>
        <w:ind w:firstLine="480" w:firstLineChars="200"/>
        <w:rPr>
          <w:rFonts w:ascii="宋体" w:hAnsi="宋体"/>
          <w:sz w:val="24"/>
        </w:rPr>
      </w:pPr>
      <w:r>
        <w:rPr>
          <w:sz w:val="24"/>
        </w:rPr>
        <w:t>通过构建基于购买力平价理论的横比价格指数，本文测算江西省内</w:t>
      </w:r>
      <w:r>
        <w:rPr>
          <w:rFonts w:hint="eastAsia"/>
          <w:sz w:val="24"/>
        </w:rPr>
        <w:t>1</w:t>
      </w:r>
      <w:r>
        <w:rPr>
          <w:sz w:val="24"/>
        </w:rPr>
        <w:t>1个城市间的横比价格指数来对具体的算法和分析步骤进行演绎。最终结果显示各城市间的横比价格指数存在一定的差异，其中作为省会城市的南昌具有最高的横比价格指数，而萍乡的相应结果则最低。由于本文在案例演绎分析时所采用的数据为拟编，并非官方数据，故最终结果与真实情况可能存在一定的误差。</w:t>
      </w:r>
    </w:p>
    <w:p>
      <w:pPr>
        <w:spacing w:line="480" w:lineRule="exact"/>
        <w:ind w:firstLine="480" w:firstLineChars="200"/>
        <w:rPr>
          <w:rFonts w:ascii="宋体" w:hAnsi="宋体"/>
          <w:sz w:val="24"/>
        </w:rPr>
      </w:pPr>
      <w:r>
        <w:rPr>
          <w:rFonts w:hint="eastAsia" w:ascii="宋体" w:hAnsi="宋体"/>
          <w:sz w:val="24"/>
        </w:rPr>
        <w:t>横比价格指数可直接反映货币购买力的区域性差异，因此该指标对政府制定和实施财政货币政策，以及私人部门的经济决策有着重要作用，也可作为缩减指数对生产和消费的产品和服务量进行综合衡量，并通过它们对有关产品和服务的生产、消费和国际交易的价格趋势进行全面了解。</w:t>
      </w:r>
      <w:r>
        <w:rPr>
          <w:rFonts w:ascii="宋体" w:hAnsi="宋体"/>
          <w:sz w:val="24"/>
        </w:rPr>
        <w:t>对于横比价格指数，我们还可将其与现有的</w:t>
      </w:r>
      <w:r>
        <w:rPr>
          <w:rFonts w:hint="eastAsia" w:ascii="宋体" w:hAnsi="宋体"/>
          <w:sz w:val="24"/>
        </w:rPr>
        <w:t>消费者物价指数结合、</w:t>
      </w:r>
      <w:r>
        <w:rPr>
          <w:rFonts w:ascii="宋体" w:hAnsi="宋体"/>
          <w:sz w:val="24"/>
        </w:rPr>
        <w:t>从横向和纵向两个角度分析各地居民价格水平波动状况。</w:t>
      </w:r>
    </w:p>
    <w:p>
      <w:pPr>
        <w:spacing w:line="480" w:lineRule="exact"/>
        <w:ind w:firstLine="480" w:firstLineChars="200"/>
        <w:rPr>
          <w:rFonts w:ascii="宋体" w:hAnsi="宋体"/>
          <w:sz w:val="24"/>
        </w:rPr>
      </w:pPr>
      <w:r>
        <w:rPr>
          <w:rFonts w:hint="eastAsia" w:ascii="宋体" w:hAnsi="宋体"/>
          <w:sz w:val="24"/>
        </w:rPr>
        <w:t>本文基于指数理论和各学者及机构组织的研究，通过各种调整、最优化处理来得到最优的横比价格指数，但有关横比价格指数的方法的探索有待深入和多样化。</w:t>
      </w:r>
    </w:p>
    <w:p>
      <w:pPr>
        <w:rPr>
          <w:rFonts w:ascii="宋体" w:hAnsi="宋体"/>
          <w:sz w:val="24"/>
        </w:rPr>
      </w:pPr>
    </w:p>
    <w:p>
      <w:pPr>
        <w:rPr>
          <w:rFonts w:ascii="宋体" w:hAnsi="宋体"/>
          <w:sz w:val="24"/>
        </w:rPr>
      </w:pPr>
    </w:p>
    <w:p>
      <w:pPr>
        <w:rPr>
          <w:rFonts w:ascii="宋体" w:hAnsi="宋体"/>
          <w:sz w:val="24"/>
        </w:rPr>
      </w:pPr>
    </w:p>
    <w:p/>
    <w:p/>
    <w:p>
      <w:pPr>
        <w:spacing w:line="480" w:lineRule="exact"/>
        <w:ind w:firstLine="562" w:firstLineChars="200"/>
        <w:jc w:val="center"/>
        <w:rPr>
          <w:rFonts w:ascii="宋体" w:hAnsi="宋体"/>
          <w:b/>
          <w:sz w:val="28"/>
        </w:rPr>
      </w:pPr>
      <w:r>
        <w:rPr>
          <w:rFonts w:hint="eastAsia" w:ascii="宋体" w:hAnsi="宋体"/>
          <w:b/>
          <w:sz w:val="28"/>
        </w:rPr>
        <w:t>文献参考</w:t>
      </w:r>
    </w:p>
    <w:p>
      <w:pPr>
        <w:pStyle w:val="21"/>
        <w:widowControl/>
        <w:numPr>
          <w:ilvl w:val="0"/>
          <w:numId w:val="3"/>
        </w:numPr>
        <w:shd w:val="clear" w:color="auto" w:fill="FCFCFC"/>
        <w:spacing w:line="240" w:lineRule="exact"/>
        <w:ind w:firstLineChars="0"/>
        <w:jc w:val="left"/>
        <w:textAlignment w:val="baseline"/>
        <w:rPr>
          <w:rFonts w:ascii="宋体" w:hAnsi="宋体" w:cs="Arial"/>
          <w:color w:val="000000"/>
          <w:sz w:val="16"/>
          <w:szCs w:val="18"/>
          <w:shd w:val="clear" w:color="auto" w:fill="FFFFFF"/>
        </w:rPr>
      </w:pPr>
      <w:bookmarkStart w:id="15" w:name="_Ref511152368"/>
      <w:r>
        <w:rPr>
          <w:rFonts w:hint="eastAsia" w:ascii="宋体" w:hAnsi="宋体" w:cs="Arial"/>
          <w:color w:val="000000"/>
          <w:sz w:val="16"/>
          <w:szCs w:val="18"/>
          <w:shd w:val="clear" w:color="auto" w:fill="FFFFFF"/>
        </w:rPr>
        <w:t xml:space="preserve"> </w:t>
      </w:r>
      <w:r>
        <w:rPr>
          <w:rFonts w:ascii="宋体" w:hAnsi="宋体" w:cs="Arial"/>
          <w:color w:val="000000"/>
          <w:sz w:val="16"/>
          <w:szCs w:val="18"/>
          <w:shd w:val="clear" w:color="auto" w:fill="FFFFFF"/>
        </w:rPr>
        <w:t>中华人民共和国国家统计局.中国统计年鉴-</w:t>
      </w:r>
      <w:r>
        <w:rPr>
          <w:rFonts w:hint="eastAsia" w:ascii="宋体" w:hAnsi="宋体" w:cs="Arial"/>
          <w:color w:val="000000"/>
          <w:sz w:val="16"/>
          <w:szCs w:val="18"/>
          <w:shd w:val="clear" w:color="auto" w:fill="FFFFFF"/>
        </w:rPr>
        <w:t>2</w:t>
      </w:r>
      <w:r>
        <w:rPr>
          <w:rFonts w:ascii="宋体" w:hAnsi="宋体" w:cs="Arial"/>
          <w:color w:val="000000"/>
          <w:sz w:val="16"/>
          <w:szCs w:val="18"/>
          <w:shd w:val="clear" w:color="auto" w:fill="FFFFFF"/>
        </w:rPr>
        <w:t>017</w:t>
      </w:r>
      <w:r>
        <w:rPr>
          <w:rFonts w:hint="eastAsia" w:ascii="宋体" w:hAnsi="宋体" w:cs="Arial"/>
          <w:color w:val="000000"/>
          <w:sz w:val="16"/>
          <w:szCs w:val="18"/>
          <w:shd w:val="clear" w:color="auto" w:fill="FFFFFF"/>
        </w:rPr>
        <w:t>[</w:t>
      </w:r>
      <w:r>
        <w:rPr>
          <w:rFonts w:ascii="宋体" w:hAnsi="宋体" w:cs="Arial"/>
          <w:color w:val="000000"/>
          <w:sz w:val="16"/>
          <w:szCs w:val="18"/>
          <w:shd w:val="clear" w:color="auto" w:fill="FFFFFF"/>
        </w:rPr>
        <w:t>M</w:t>
      </w:r>
      <w:r>
        <w:rPr>
          <w:rFonts w:hint="eastAsia" w:ascii="宋体" w:hAnsi="宋体" w:cs="Arial"/>
          <w:color w:val="000000"/>
          <w:sz w:val="16"/>
          <w:szCs w:val="18"/>
          <w:shd w:val="clear" w:color="auto" w:fill="FFFFFF"/>
        </w:rPr>
        <w:t>].北京：中国统计出版社.2</w:t>
      </w:r>
      <w:r>
        <w:rPr>
          <w:rFonts w:ascii="宋体" w:hAnsi="宋体" w:cs="Arial"/>
          <w:color w:val="000000"/>
          <w:sz w:val="16"/>
          <w:szCs w:val="18"/>
          <w:shd w:val="clear" w:color="auto" w:fill="FFFFFF"/>
        </w:rPr>
        <w:t>017</w:t>
      </w:r>
      <w:bookmarkEnd w:id="15"/>
    </w:p>
    <w:p>
      <w:pPr>
        <w:pStyle w:val="21"/>
        <w:widowControl/>
        <w:numPr>
          <w:ilvl w:val="0"/>
          <w:numId w:val="3"/>
        </w:numPr>
        <w:shd w:val="clear" w:color="auto" w:fill="FCFCFC"/>
        <w:spacing w:line="240" w:lineRule="exact"/>
        <w:ind w:firstLineChars="0"/>
        <w:jc w:val="left"/>
        <w:textAlignment w:val="baseline"/>
        <w:rPr>
          <w:rFonts w:ascii="宋体" w:hAnsi="宋体" w:cs="Arial"/>
          <w:color w:val="000000"/>
          <w:sz w:val="16"/>
          <w:szCs w:val="18"/>
          <w:shd w:val="clear" w:color="auto" w:fill="FFFFFF"/>
        </w:rPr>
      </w:pPr>
      <w:r>
        <w:rPr>
          <w:rFonts w:hint="eastAsia" w:ascii="宋体" w:hAnsi="宋体" w:cs="Arial"/>
          <w:color w:val="000000"/>
          <w:sz w:val="16"/>
          <w:szCs w:val="18"/>
          <w:shd w:val="clear" w:color="auto" w:fill="FFFFFF"/>
        </w:rPr>
        <w:t xml:space="preserve"> </w:t>
      </w:r>
      <w:r>
        <w:rPr>
          <w:rFonts w:ascii="宋体" w:hAnsi="宋体" w:cs="Arial"/>
          <w:color w:val="000000"/>
          <w:sz w:val="16"/>
          <w:szCs w:val="18"/>
          <w:shd w:val="clear" w:color="auto" w:fill="FFFFFF"/>
        </w:rPr>
        <w:t>王文举,孙菲. 我国城乡消费价格指数的关联性分析[J]. 北京工商大学学报(社会科学版),2017,32(03):121-126.</w:t>
      </w:r>
    </w:p>
    <w:p>
      <w:pPr>
        <w:pStyle w:val="21"/>
        <w:widowControl/>
        <w:numPr>
          <w:ilvl w:val="0"/>
          <w:numId w:val="3"/>
        </w:numPr>
        <w:shd w:val="clear" w:color="auto" w:fill="FCFCFC"/>
        <w:spacing w:line="240" w:lineRule="exact"/>
        <w:ind w:firstLineChars="0"/>
        <w:jc w:val="left"/>
        <w:textAlignment w:val="baseline"/>
        <w:rPr>
          <w:rFonts w:ascii="宋体" w:hAnsi="宋体" w:cs="Arial"/>
          <w:color w:val="000000"/>
          <w:sz w:val="16"/>
          <w:szCs w:val="18"/>
          <w:shd w:val="clear" w:color="auto" w:fill="FFFFFF"/>
        </w:rPr>
      </w:pPr>
      <w:r>
        <w:rPr>
          <w:rFonts w:hint="eastAsia" w:ascii="宋体" w:hAnsi="宋体" w:cs="Arial"/>
          <w:color w:val="000000"/>
          <w:sz w:val="16"/>
          <w:szCs w:val="18"/>
          <w:shd w:val="clear" w:color="auto" w:fill="FFFFFF"/>
        </w:rPr>
        <w:t xml:space="preserve"> </w:t>
      </w:r>
      <w:r>
        <w:rPr>
          <w:rFonts w:ascii="宋体" w:hAnsi="宋体" w:cs="Arial"/>
          <w:color w:val="000000"/>
          <w:sz w:val="16"/>
          <w:szCs w:val="18"/>
          <w:shd w:val="clear" w:color="auto" w:fill="FFFFFF"/>
        </w:rPr>
        <w:t>王征,毕研,刘健. 城乡居民消费对我国CPI波动的二元贡献率实证分析[J]. 商业时代,2014(03):44-46.</w:t>
      </w:r>
    </w:p>
    <w:p>
      <w:pPr>
        <w:pStyle w:val="21"/>
        <w:widowControl/>
        <w:numPr>
          <w:ilvl w:val="0"/>
          <w:numId w:val="3"/>
        </w:numPr>
        <w:shd w:val="clear" w:color="auto" w:fill="FCFCFC"/>
        <w:spacing w:line="240" w:lineRule="exact"/>
        <w:ind w:firstLineChars="0"/>
        <w:jc w:val="left"/>
        <w:textAlignment w:val="baseline"/>
        <w:rPr>
          <w:rFonts w:ascii="宋体" w:hAnsi="宋体" w:cs="Arial"/>
          <w:color w:val="000000"/>
          <w:sz w:val="16"/>
          <w:szCs w:val="18"/>
          <w:shd w:val="clear" w:color="auto" w:fill="FFFFFF"/>
        </w:rPr>
      </w:pPr>
      <w:r>
        <w:rPr>
          <w:rFonts w:hint="eastAsia" w:ascii="宋体" w:hAnsi="宋体" w:cs="Arial"/>
          <w:color w:val="000000"/>
          <w:sz w:val="16"/>
          <w:szCs w:val="18"/>
          <w:shd w:val="clear" w:color="auto" w:fill="FFFFFF"/>
        </w:rPr>
        <w:t xml:space="preserve"> </w:t>
      </w:r>
      <w:r>
        <w:rPr>
          <w:rFonts w:ascii="宋体" w:hAnsi="宋体" w:cs="Arial"/>
          <w:color w:val="000000"/>
          <w:sz w:val="16"/>
          <w:szCs w:val="18"/>
          <w:shd w:val="clear" w:color="auto" w:fill="FFFFFF"/>
        </w:rPr>
        <w:t>陈海龙. 农村CPI与城市CPI联动关系研究[J]. 统计与决策,2014(10):138-141.</w:t>
      </w:r>
    </w:p>
    <w:p>
      <w:pPr>
        <w:pStyle w:val="21"/>
        <w:widowControl/>
        <w:numPr>
          <w:ilvl w:val="0"/>
          <w:numId w:val="3"/>
        </w:numPr>
        <w:shd w:val="clear" w:color="auto" w:fill="FCFCFC"/>
        <w:spacing w:line="240" w:lineRule="exact"/>
        <w:ind w:firstLineChars="0"/>
        <w:jc w:val="left"/>
        <w:textAlignment w:val="baseline"/>
        <w:rPr>
          <w:rFonts w:ascii="宋体" w:hAnsi="宋体" w:cs="Arial"/>
          <w:color w:val="000000"/>
          <w:sz w:val="16"/>
          <w:szCs w:val="18"/>
          <w:shd w:val="clear" w:color="auto" w:fill="FFFFFF"/>
        </w:rPr>
      </w:pPr>
      <w:r>
        <w:rPr>
          <w:rFonts w:hint="eastAsia" w:ascii="宋体" w:hAnsi="宋体" w:cs="Arial"/>
          <w:color w:val="000000"/>
          <w:sz w:val="16"/>
          <w:szCs w:val="18"/>
          <w:shd w:val="clear" w:color="auto" w:fill="FFFFFF"/>
        </w:rPr>
        <w:t xml:space="preserve"> </w:t>
      </w:r>
      <w:r>
        <w:rPr>
          <w:rFonts w:ascii="宋体" w:hAnsi="宋体" w:cs="Arial"/>
          <w:color w:val="000000"/>
          <w:sz w:val="16"/>
          <w:szCs w:val="18"/>
          <w:shd w:val="clear" w:color="auto" w:fill="FFFFFF"/>
        </w:rPr>
        <w:t>王君美. 城市与农村消费价格指数的动态关联实证分析[J]. 统计与决策,2010(10):86-88.</w:t>
      </w:r>
    </w:p>
    <w:p>
      <w:pPr>
        <w:pStyle w:val="21"/>
        <w:widowControl/>
        <w:numPr>
          <w:ilvl w:val="0"/>
          <w:numId w:val="3"/>
        </w:numPr>
        <w:shd w:val="clear" w:color="auto" w:fill="FCFCFC"/>
        <w:spacing w:line="240" w:lineRule="exact"/>
        <w:ind w:firstLineChars="0"/>
        <w:jc w:val="left"/>
        <w:textAlignment w:val="baseline"/>
        <w:rPr>
          <w:rFonts w:ascii="宋体" w:hAnsi="宋体" w:cs="Arial"/>
          <w:color w:val="000000"/>
          <w:sz w:val="16"/>
          <w:szCs w:val="18"/>
          <w:shd w:val="clear" w:color="auto" w:fill="FFFFFF"/>
        </w:rPr>
      </w:pPr>
      <w:r>
        <w:rPr>
          <w:rFonts w:hint="eastAsia" w:ascii="宋体" w:hAnsi="宋体" w:cs="Arial"/>
          <w:color w:val="000000"/>
          <w:sz w:val="16"/>
          <w:szCs w:val="18"/>
          <w:shd w:val="clear" w:color="auto" w:fill="FFFFFF"/>
        </w:rPr>
        <w:t xml:space="preserve"> </w:t>
      </w:r>
      <w:r>
        <w:rPr>
          <w:rFonts w:ascii="宋体" w:hAnsi="宋体" w:cs="Arial"/>
          <w:color w:val="000000"/>
          <w:sz w:val="16"/>
          <w:szCs w:val="18"/>
          <w:shd w:val="clear" w:color="auto" w:fill="FFFFFF"/>
        </w:rPr>
        <w:t>喻胜华. 我国城乡居民消费行为的比较研究[J]. 中南财经政法大学学报,2012(02):22-26.</w:t>
      </w:r>
    </w:p>
    <w:p>
      <w:pPr>
        <w:pStyle w:val="21"/>
        <w:widowControl/>
        <w:numPr>
          <w:ilvl w:val="0"/>
          <w:numId w:val="3"/>
        </w:numPr>
        <w:shd w:val="clear" w:color="auto" w:fill="FCFCFC"/>
        <w:spacing w:line="240" w:lineRule="exact"/>
        <w:ind w:firstLineChars="0"/>
        <w:jc w:val="left"/>
        <w:textAlignment w:val="baseline"/>
        <w:rPr>
          <w:rFonts w:ascii="宋体" w:hAnsi="宋体" w:cs="Arial"/>
          <w:color w:val="000000"/>
          <w:sz w:val="16"/>
          <w:szCs w:val="18"/>
          <w:shd w:val="clear" w:color="auto" w:fill="FFFFFF"/>
        </w:rPr>
      </w:pPr>
      <w:r>
        <w:rPr>
          <w:rFonts w:hint="eastAsia" w:ascii="宋体" w:hAnsi="宋体" w:cs="Arial"/>
          <w:color w:val="000000"/>
          <w:sz w:val="16"/>
          <w:szCs w:val="18"/>
          <w:shd w:val="clear" w:color="auto" w:fill="FFFFFF"/>
        </w:rPr>
        <w:t xml:space="preserve"> </w:t>
      </w:r>
      <w:r>
        <w:rPr>
          <w:rFonts w:ascii="宋体" w:hAnsi="宋体" w:cs="Arial"/>
          <w:color w:val="000000"/>
          <w:sz w:val="16"/>
          <w:szCs w:val="18"/>
          <w:shd w:val="clear" w:color="auto" w:fill="FFFFFF"/>
        </w:rPr>
        <w:t>高静,尹徐念,汪恒,唐旭茂,邓芳芳. 城镇居民消费价格指数的空间相关性研究[J]. 价格理论与实践,2015(12):89-91.</w:t>
      </w:r>
    </w:p>
    <w:p>
      <w:pPr>
        <w:pStyle w:val="21"/>
        <w:widowControl/>
        <w:numPr>
          <w:ilvl w:val="0"/>
          <w:numId w:val="3"/>
        </w:numPr>
        <w:shd w:val="clear" w:color="auto" w:fill="FCFCFC"/>
        <w:spacing w:line="240" w:lineRule="exact"/>
        <w:ind w:firstLineChars="0"/>
        <w:jc w:val="left"/>
        <w:textAlignment w:val="baseline"/>
        <w:rPr>
          <w:rFonts w:ascii="宋体" w:hAnsi="宋体" w:cs="Arial"/>
          <w:color w:val="000000"/>
          <w:sz w:val="16"/>
          <w:szCs w:val="18"/>
          <w:shd w:val="clear" w:color="auto" w:fill="FFFFFF"/>
        </w:rPr>
      </w:pPr>
      <w:r>
        <w:rPr>
          <w:rFonts w:hint="eastAsia" w:ascii="宋体" w:hAnsi="宋体" w:cs="Arial"/>
          <w:color w:val="000000"/>
          <w:sz w:val="16"/>
          <w:szCs w:val="18"/>
          <w:shd w:val="clear" w:color="auto" w:fill="FFFFFF"/>
        </w:rPr>
        <w:t xml:space="preserve"> </w:t>
      </w:r>
      <w:r>
        <w:rPr>
          <w:rFonts w:ascii="宋体" w:hAnsi="宋体" w:cs="Arial"/>
          <w:color w:val="000000"/>
          <w:sz w:val="16"/>
          <w:szCs w:val="18"/>
          <w:shd w:val="clear" w:color="auto" w:fill="FFFFFF"/>
        </w:rPr>
        <w:t>沈赟. 中国城市和农村CPI差异研究——基于2001-2014年的数据分析[J]. 价格理论与实践,2015(04):42-46.</w:t>
      </w:r>
    </w:p>
    <w:p>
      <w:pPr>
        <w:pStyle w:val="21"/>
        <w:widowControl/>
        <w:numPr>
          <w:ilvl w:val="0"/>
          <w:numId w:val="3"/>
        </w:numPr>
        <w:shd w:val="clear" w:color="auto" w:fill="FCFCFC"/>
        <w:spacing w:line="240" w:lineRule="exact"/>
        <w:ind w:left="320" w:hanging="320" w:hangingChars="200"/>
        <w:jc w:val="left"/>
        <w:textAlignment w:val="baseline"/>
        <w:rPr>
          <w:rFonts w:ascii="宋体" w:hAnsi="宋体" w:cs="Arial"/>
          <w:color w:val="000000"/>
          <w:sz w:val="16"/>
          <w:szCs w:val="18"/>
          <w:shd w:val="clear" w:color="auto" w:fill="FFFFFF"/>
        </w:rPr>
      </w:pPr>
      <w:r>
        <w:rPr>
          <w:rFonts w:hint="eastAsia" w:ascii="宋体" w:hAnsi="宋体" w:cs="Arial"/>
          <w:color w:val="000000"/>
          <w:sz w:val="16"/>
          <w:szCs w:val="18"/>
          <w:shd w:val="clear" w:color="auto" w:fill="FFFFFF"/>
        </w:rPr>
        <w:t xml:space="preserve"> </w:t>
      </w:r>
      <w:bookmarkStart w:id="16" w:name="_Ref511593093"/>
      <w:r>
        <w:rPr>
          <w:rFonts w:ascii="宋体" w:hAnsi="宋体" w:cs="Arial"/>
          <w:color w:val="000000"/>
          <w:sz w:val="16"/>
          <w:szCs w:val="18"/>
          <w:shd w:val="clear" w:color="auto" w:fill="FFFFFF"/>
        </w:rPr>
        <w:t xml:space="preserve"> 王晓艳,鲍金伶. 购买力平价的公理化研究[J]. 生产力研究,2010(10):45-47.</w:t>
      </w:r>
      <w:bookmarkEnd w:id="16"/>
    </w:p>
    <w:p>
      <w:pPr>
        <w:pStyle w:val="21"/>
        <w:widowControl/>
        <w:numPr>
          <w:ilvl w:val="0"/>
          <w:numId w:val="3"/>
        </w:numPr>
        <w:shd w:val="clear" w:color="auto" w:fill="FCFCFC"/>
        <w:spacing w:line="240" w:lineRule="exact"/>
        <w:ind w:left="320" w:hanging="320" w:hangingChars="200"/>
        <w:jc w:val="left"/>
        <w:textAlignment w:val="baseline"/>
        <w:rPr>
          <w:rFonts w:ascii="宋体" w:hAnsi="宋体" w:cs="Arial"/>
          <w:color w:val="000000"/>
          <w:sz w:val="16"/>
          <w:szCs w:val="18"/>
          <w:shd w:val="clear" w:color="auto" w:fill="FFFFFF"/>
        </w:rPr>
      </w:pPr>
      <w:bookmarkStart w:id="17" w:name="_Ref509907583"/>
      <w:r>
        <w:rPr>
          <w:rFonts w:hint="eastAsia" w:ascii="宋体" w:hAnsi="宋体" w:cs="Arial"/>
          <w:color w:val="000000"/>
          <w:sz w:val="16"/>
          <w:szCs w:val="18"/>
          <w:shd w:val="clear" w:color="auto" w:fill="FFFFFF"/>
        </w:rPr>
        <w:t xml:space="preserve"> </w:t>
      </w:r>
      <w:r>
        <w:rPr>
          <w:rFonts w:ascii="宋体" w:hAnsi="宋体" w:cs="Arial"/>
          <w:color w:val="000000"/>
          <w:sz w:val="16"/>
          <w:szCs w:val="18"/>
          <w:shd w:val="clear" w:color="auto" w:fill="FFFFFF"/>
        </w:rPr>
        <w:t>余芳东. 世界银行2011年国际比较项目方法、结果及局限[J]. 统计研究,2015,32(01):11-19.</w:t>
      </w:r>
      <w:bookmarkEnd w:id="17"/>
    </w:p>
    <w:p>
      <w:pPr>
        <w:pStyle w:val="21"/>
        <w:widowControl/>
        <w:numPr>
          <w:ilvl w:val="0"/>
          <w:numId w:val="3"/>
        </w:numPr>
        <w:shd w:val="clear" w:color="auto" w:fill="FCFCFC"/>
        <w:spacing w:line="240" w:lineRule="exact"/>
        <w:ind w:left="320" w:hanging="320" w:hangingChars="200"/>
        <w:jc w:val="left"/>
        <w:textAlignment w:val="baseline"/>
        <w:rPr>
          <w:rFonts w:ascii="宋体" w:hAnsi="宋体" w:cs="Arial"/>
          <w:color w:val="000000"/>
          <w:sz w:val="16"/>
          <w:szCs w:val="18"/>
          <w:shd w:val="clear" w:color="auto" w:fill="FFFFFF"/>
        </w:rPr>
      </w:pPr>
      <w:bookmarkStart w:id="18" w:name="_Ref509907715"/>
      <w:r>
        <w:rPr>
          <w:rFonts w:hint="eastAsia" w:ascii="宋体" w:hAnsi="宋体" w:cs="Arial"/>
          <w:color w:val="000000"/>
          <w:sz w:val="16"/>
          <w:szCs w:val="18"/>
          <w:shd w:val="clear" w:color="auto" w:fill="FFFFFF"/>
        </w:rPr>
        <w:t xml:space="preserve"> </w:t>
      </w:r>
      <w:r>
        <w:rPr>
          <w:rFonts w:ascii="宋体" w:hAnsi="宋体" w:cs="Arial"/>
          <w:color w:val="000000"/>
          <w:sz w:val="16"/>
          <w:szCs w:val="18"/>
          <w:shd w:val="clear" w:color="auto" w:fill="FFFFFF"/>
        </w:rPr>
        <w:t>徐强,陈华超. 世界银行国际比较项目(ICP)与欧盟-OECD购买力平价项目的比较[J]. 国际经济评论,2017(02):131-143+8.</w:t>
      </w:r>
      <w:bookmarkEnd w:id="18"/>
    </w:p>
    <w:p>
      <w:pPr>
        <w:pStyle w:val="21"/>
        <w:widowControl/>
        <w:numPr>
          <w:ilvl w:val="0"/>
          <w:numId w:val="3"/>
        </w:numPr>
        <w:shd w:val="clear" w:color="auto" w:fill="FCFCFC"/>
        <w:spacing w:line="240" w:lineRule="exact"/>
        <w:ind w:left="320" w:hanging="320" w:hangingChars="200"/>
        <w:jc w:val="left"/>
        <w:textAlignment w:val="baseline"/>
        <w:rPr>
          <w:rFonts w:ascii="宋体" w:hAnsi="宋体" w:cs="Arial"/>
          <w:color w:val="000000"/>
          <w:sz w:val="16"/>
          <w:szCs w:val="18"/>
          <w:shd w:val="clear" w:color="auto" w:fill="FFFFFF"/>
        </w:rPr>
      </w:pPr>
      <w:bookmarkStart w:id="19" w:name="_Ref510168216"/>
      <w:r>
        <w:rPr>
          <w:rFonts w:hint="eastAsia" w:ascii="宋体" w:hAnsi="宋体" w:cs="Arial"/>
          <w:color w:val="000000"/>
          <w:sz w:val="16"/>
          <w:szCs w:val="18"/>
          <w:shd w:val="clear" w:color="auto" w:fill="FFFFFF"/>
        </w:rPr>
        <w:t xml:space="preserve"> </w:t>
      </w:r>
      <w:r>
        <w:rPr>
          <w:rFonts w:ascii="宋体" w:hAnsi="宋体" w:cs="Arial"/>
          <w:color w:val="000000"/>
          <w:sz w:val="16"/>
          <w:szCs w:val="18"/>
          <w:shd w:val="clear" w:color="auto" w:fill="FFFFFF"/>
        </w:rPr>
        <w:t>陈立双,祝丹. 中国CPI编制方法与国际《CPI手册》及美国之比较分析[J]. 统计研究,2013,30(11):30-37.</w:t>
      </w:r>
      <w:bookmarkEnd w:id="19"/>
    </w:p>
    <w:p>
      <w:pPr>
        <w:pStyle w:val="21"/>
        <w:widowControl/>
        <w:numPr>
          <w:ilvl w:val="0"/>
          <w:numId w:val="3"/>
        </w:numPr>
        <w:shd w:val="clear" w:color="auto" w:fill="FCFCFC"/>
        <w:spacing w:line="240" w:lineRule="exact"/>
        <w:ind w:left="320" w:hanging="320" w:hangingChars="200"/>
        <w:jc w:val="left"/>
        <w:textAlignment w:val="baseline"/>
        <w:rPr>
          <w:rFonts w:ascii="宋体" w:hAnsi="宋体" w:cs="Arial"/>
          <w:color w:val="000000"/>
          <w:sz w:val="16"/>
          <w:szCs w:val="18"/>
          <w:shd w:val="clear" w:color="auto" w:fill="FFFFFF"/>
        </w:rPr>
      </w:pPr>
      <w:bookmarkStart w:id="20" w:name="_Ref510165925"/>
      <w:r>
        <w:rPr>
          <w:rFonts w:hint="eastAsia" w:ascii="宋体" w:hAnsi="宋体" w:cs="Arial"/>
          <w:color w:val="000000"/>
          <w:sz w:val="16"/>
          <w:szCs w:val="18"/>
          <w:shd w:val="clear" w:color="auto" w:fill="FFFFFF"/>
        </w:rPr>
        <w:t xml:space="preserve"> </w:t>
      </w:r>
      <w:r>
        <w:rPr>
          <w:rFonts w:ascii="宋体" w:hAnsi="宋体" w:cs="Arial"/>
          <w:color w:val="000000"/>
          <w:sz w:val="16"/>
          <w:szCs w:val="18"/>
          <w:shd w:val="clear" w:color="auto" w:fill="FFFFFF"/>
        </w:rPr>
        <w:t>徐强. 关于改进中国CPI编制和数据发布的思考[J]. 财贸经济,2013(06):109-116.</w:t>
      </w:r>
      <w:bookmarkEnd w:id="20"/>
    </w:p>
    <w:p>
      <w:pPr>
        <w:pStyle w:val="21"/>
        <w:widowControl/>
        <w:numPr>
          <w:ilvl w:val="0"/>
          <w:numId w:val="3"/>
        </w:numPr>
        <w:shd w:val="clear" w:color="auto" w:fill="FCFCFC"/>
        <w:spacing w:line="240" w:lineRule="exact"/>
        <w:ind w:firstLineChars="0"/>
        <w:jc w:val="left"/>
        <w:textAlignment w:val="baseline"/>
        <w:rPr>
          <w:rFonts w:ascii="宋体" w:hAnsi="宋体" w:cs="Arial"/>
          <w:color w:val="000000"/>
          <w:sz w:val="16"/>
          <w:szCs w:val="18"/>
          <w:shd w:val="clear" w:color="auto" w:fill="FFFFFF"/>
        </w:rPr>
      </w:pPr>
      <w:r>
        <w:rPr>
          <w:rFonts w:ascii="宋体" w:hAnsi="宋体" w:cs="Arial"/>
          <w:color w:val="000000"/>
          <w:sz w:val="16"/>
          <w:szCs w:val="18"/>
          <w:shd w:val="clear" w:color="auto" w:fill="FFFFFF"/>
        </w:rPr>
        <w:t>李燕娥. 关于CPI指数编制改进的研究[J]. 商业时代,2013(03):30-31.</w:t>
      </w:r>
    </w:p>
    <w:p>
      <w:pPr>
        <w:pStyle w:val="21"/>
        <w:widowControl/>
        <w:numPr>
          <w:ilvl w:val="0"/>
          <w:numId w:val="3"/>
        </w:numPr>
        <w:shd w:val="clear" w:color="auto" w:fill="FCFCFC"/>
        <w:spacing w:line="240" w:lineRule="exact"/>
        <w:ind w:firstLineChars="0"/>
        <w:jc w:val="left"/>
        <w:textAlignment w:val="baseline"/>
        <w:rPr>
          <w:rFonts w:ascii="宋体" w:hAnsi="宋体" w:cs="Arial"/>
          <w:color w:val="000000"/>
          <w:sz w:val="16"/>
          <w:szCs w:val="18"/>
          <w:shd w:val="clear" w:color="auto" w:fill="FFFFFF"/>
        </w:rPr>
      </w:pPr>
      <w:r>
        <w:rPr>
          <w:rFonts w:ascii="宋体" w:hAnsi="宋体" w:cs="Arial"/>
          <w:color w:val="000000"/>
          <w:sz w:val="16"/>
          <w:szCs w:val="18"/>
          <w:shd w:val="clear" w:color="auto" w:fill="FFFFFF"/>
        </w:rPr>
        <w:t>陈梦根,刘浩. 大数据对CPI统计的影响及方法改进研究[J]. 统计与信息论坛,2015,30(06):8-13.</w:t>
      </w:r>
    </w:p>
    <w:p>
      <w:pPr>
        <w:pStyle w:val="21"/>
        <w:widowControl/>
        <w:numPr>
          <w:ilvl w:val="0"/>
          <w:numId w:val="3"/>
        </w:numPr>
        <w:shd w:val="clear" w:color="auto" w:fill="FCFCFC"/>
        <w:spacing w:line="240" w:lineRule="exact"/>
        <w:ind w:firstLineChars="0"/>
        <w:jc w:val="left"/>
        <w:textAlignment w:val="baseline"/>
        <w:rPr>
          <w:rFonts w:ascii="宋体" w:hAnsi="宋体" w:cs="Arial"/>
          <w:color w:val="000000"/>
          <w:sz w:val="16"/>
          <w:szCs w:val="18"/>
          <w:shd w:val="clear" w:color="auto" w:fill="FFFFFF"/>
        </w:rPr>
      </w:pPr>
      <w:r>
        <w:rPr>
          <w:rFonts w:ascii="宋体" w:hAnsi="宋体" w:cs="Arial"/>
          <w:color w:val="000000"/>
          <w:sz w:val="16"/>
          <w:szCs w:val="18"/>
          <w:shd w:val="clear" w:color="auto" w:fill="FFFFFF"/>
        </w:rPr>
        <w:t>张伟,朱孔来. CPI理论框架研究——固定篮子价格指数的缺陷及改进[J]. 财经理论与实践,2014,35(03):69-73.</w:t>
      </w:r>
    </w:p>
    <w:p>
      <w:pPr>
        <w:pStyle w:val="21"/>
        <w:widowControl/>
        <w:numPr>
          <w:ilvl w:val="0"/>
          <w:numId w:val="3"/>
        </w:numPr>
        <w:shd w:val="clear" w:color="auto" w:fill="FCFCFC"/>
        <w:spacing w:line="240" w:lineRule="exact"/>
        <w:ind w:left="320" w:hanging="320" w:hangingChars="200"/>
        <w:jc w:val="left"/>
        <w:textAlignment w:val="baseline"/>
        <w:rPr>
          <w:rFonts w:ascii="宋体" w:hAnsi="宋体" w:cs="Arial"/>
          <w:color w:val="000000"/>
          <w:sz w:val="16"/>
          <w:szCs w:val="18"/>
          <w:shd w:val="clear" w:color="auto" w:fill="FFFFFF"/>
        </w:rPr>
      </w:pPr>
      <w:bookmarkStart w:id="21" w:name="_Ref510169172"/>
      <w:r>
        <w:rPr>
          <w:rFonts w:ascii="宋体" w:hAnsi="宋体" w:cs="Arial"/>
          <w:color w:val="000000"/>
          <w:sz w:val="16"/>
          <w:szCs w:val="18"/>
          <w:shd w:val="clear" w:color="auto" w:fill="FFFFFF"/>
        </w:rPr>
        <w:t xml:space="preserve"> </w:t>
      </w:r>
      <w:r>
        <w:rPr>
          <w:rFonts w:hint="eastAsia" w:ascii="宋体" w:hAnsi="宋体" w:cs="Arial"/>
          <w:color w:val="000000"/>
          <w:sz w:val="16"/>
          <w:szCs w:val="18"/>
          <w:shd w:val="clear" w:color="auto" w:fill="FFFFFF"/>
        </w:rPr>
        <w:t>Ivancic</w:t>
      </w:r>
      <w:r>
        <w:rPr>
          <w:rFonts w:ascii="宋体" w:hAnsi="宋体" w:cs="Arial"/>
          <w:color w:val="000000"/>
          <w:sz w:val="16"/>
          <w:szCs w:val="18"/>
          <w:shd w:val="clear" w:color="auto" w:fill="FFFFFF"/>
        </w:rPr>
        <w:t xml:space="preserve"> </w:t>
      </w:r>
      <w:r>
        <w:rPr>
          <w:rFonts w:hint="eastAsia" w:ascii="宋体" w:hAnsi="宋体" w:cs="Arial"/>
          <w:color w:val="000000"/>
          <w:sz w:val="16"/>
          <w:szCs w:val="18"/>
          <w:shd w:val="clear" w:color="auto" w:fill="FFFFFF"/>
        </w:rPr>
        <w:t>L, Diew</w:t>
      </w:r>
      <w:r>
        <w:rPr>
          <w:rFonts w:ascii="宋体" w:hAnsi="宋体" w:cs="Arial"/>
          <w:color w:val="000000"/>
          <w:sz w:val="16"/>
          <w:szCs w:val="18"/>
          <w:shd w:val="clear" w:color="auto" w:fill="FFFFFF"/>
        </w:rPr>
        <w:t>ert W E, Fox K J, Scanner Data, Time Aggregation and the Construction of Price Index[J]. Journal of Econometrics, 2011,161(1).</w:t>
      </w:r>
      <w:bookmarkEnd w:id="21"/>
    </w:p>
    <w:p>
      <w:pPr>
        <w:pStyle w:val="21"/>
        <w:widowControl/>
        <w:numPr>
          <w:ilvl w:val="0"/>
          <w:numId w:val="3"/>
        </w:numPr>
        <w:shd w:val="clear" w:color="auto" w:fill="FCFCFC"/>
        <w:spacing w:line="240" w:lineRule="exact"/>
        <w:ind w:left="320" w:hanging="320" w:hangingChars="200"/>
        <w:jc w:val="left"/>
        <w:textAlignment w:val="baseline"/>
        <w:rPr>
          <w:rFonts w:ascii="宋体" w:hAnsi="宋体" w:cs="Arial"/>
          <w:color w:val="000000"/>
          <w:sz w:val="16"/>
          <w:szCs w:val="18"/>
          <w:shd w:val="clear" w:color="auto" w:fill="FFFFFF"/>
        </w:rPr>
      </w:pPr>
      <w:bookmarkStart w:id="22" w:name="_Ref509208128"/>
      <w:r>
        <w:rPr>
          <w:rFonts w:hint="eastAsia" w:ascii="宋体" w:hAnsi="宋体" w:cs="Arial"/>
          <w:color w:val="000000"/>
          <w:sz w:val="16"/>
          <w:szCs w:val="18"/>
          <w:shd w:val="clear" w:color="auto" w:fill="FFFFFF"/>
        </w:rPr>
        <w:t xml:space="preserve"> </w:t>
      </w:r>
      <w:r>
        <w:rPr>
          <w:rFonts w:ascii="宋体" w:hAnsi="宋体" w:cs="Arial"/>
          <w:color w:val="000000"/>
          <w:sz w:val="16"/>
          <w:szCs w:val="18"/>
          <w:shd w:val="clear" w:color="auto" w:fill="FFFFFF"/>
        </w:rPr>
        <w:t>张迎春. 构建贫困购买力平价的两个关键点[J]. 统计与信息论坛,2007(02):34-39.</w:t>
      </w:r>
      <w:bookmarkEnd w:id="22"/>
    </w:p>
    <w:p>
      <w:pPr>
        <w:pStyle w:val="21"/>
        <w:widowControl/>
        <w:numPr>
          <w:ilvl w:val="0"/>
          <w:numId w:val="3"/>
        </w:numPr>
        <w:shd w:val="clear" w:color="auto" w:fill="FCFCFC"/>
        <w:spacing w:line="240" w:lineRule="exact"/>
        <w:ind w:left="320" w:hanging="320" w:hangingChars="200"/>
        <w:jc w:val="left"/>
        <w:textAlignment w:val="baseline"/>
        <w:rPr>
          <w:rFonts w:ascii="宋体" w:hAnsi="宋体" w:cs="Arial"/>
          <w:color w:val="000000"/>
          <w:sz w:val="16"/>
          <w:szCs w:val="18"/>
          <w:shd w:val="clear" w:color="auto" w:fill="FFFFFF"/>
        </w:rPr>
      </w:pPr>
      <w:bookmarkStart w:id="23" w:name="_Ref509166398"/>
      <w:r>
        <w:rPr>
          <w:rFonts w:ascii="宋体" w:hAnsi="宋体" w:cs="Arial"/>
          <w:color w:val="000000"/>
          <w:sz w:val="16"/>
          <w:szCs w:val="18"/>
          <w:shd w:val="clear" w:color="auto" w:fill="FFFFFF"/>
        </w:rPr>
        <w:t xml:space="preserve"> 高艳云. CPI编制及公布的国际比较[J]. 统计研究,2009,26(09):15-20.</w:t>
      </w:r>
      <w:bookmarkEnd w:id="23"/>
    </w:p>
    <w:p>
      <w:pPr>
        <w:pStyle w:val="21"/>
        <w:widowControl/>
        <w:numPr>
          <w:ilvl w:val="0"/>
          <w:numId w:val="3"/>
        </w:numPr>
        <w:shd w:val="clear" w:color="auto" w:fill="FCFCFC"/>
        <w:spacing w:line="240" w:lineRule="exact"/>
        <w:ind w:left="320" w:hanging="320" w:hangingChars="200"/>
        <w:jc w:val="left"/>
        <w:textAlignment w:val="baseline"/>
        <w:rPr>
          <w:rFonts w:ascii="宋体" w:hAnsi="宋体" w:cs="Arial"/>
          <w:color w:val="000000"/>
          <w:sz w:val="16"/>
          <w:szCs w:val="18"/>
          <w:shd w:val="clear" w:color="auto" w:fill="FFFFFF"/>
        </w:rPr>
      </w:pPr>
      <w:bookmarkStart w:id="24" w:name="_Ref510168998"/>
      <w:r>
        <w:rPr>
          <w:rFonts w:ascii="宋体" w:hAnsi="宋体" w:cs="Arial"/>
          <w:color w:val="000000"/>
          <w:sz w:val="16"/>
          <w:szCs w:val="18"/>
          <w:shd w:val="clear" w:color="auto" w:fill="FFFFFF"/>
        </w:rPr>
        <w:t xml:space="preserve"> </w:t>
      </w:r>
      <w:bookmarkStart w:id="25" w:name="_Ref512426668"/>
      <w:r>
        <w:rPr>
          <w:rFonts w:ascii="宋体" w:hAnsi="宋体" w:cs="Arial"/>
          <w:color w:val="000000"/>
          <w:sz w:val="16"/>
          <w:szCs w:val="18"/>
          <w:shd w:val="clear" w:color="auto" w:fill="FFFFFF"/>
        </w:rPr>
        <w:t>World Bank. Measuring the Real Size of the World Economy, the Framework, Methodology, and Result of the International Comparison Program—ICP. International Bank for Reconstruction and Development / The Washington DC,2013</w:t>
      </w:r>
      <w:bookmarkEnd w:id="24"/>
      <w:bookmarkEnd w:id="25"/>
    </w:p>
    <w:p>
      <w:pPr>
        <w:pStyle w:val="21"/>
        <w:widowControl/>
        <w:numPr>
          <w:ilvl w:val="0"/>
          <w:numId w:val="3"/>
        </w:numPr>
        <w:shd w:val="clear" w:color="auto" w:fill="FCFCFC"/>
        <w:spacing w:line="240" w:lineRule="exact"/>
        <w:ind w:left="320" w:hanging="320" w:hangingChars="200"/>
        <w:jc w:val="left"/>
        <w:textAlignment w:val="baseline"/>
        <w:rPr>
          <w:rFonts w:ascii="宋体" w:hAnsi="宋体" w:cs="Arial"/>
          <w:color w:val="000000"/>
          <w:sz w:val="16"/>
          <w:szCs w:val="18"/>
          <w:shd w:val="clear" w:color="auto" w:fill="FFFFFF"/>
        </w:rPr>
      </w:pPr>
      <w:bookmarkStart w:id="26" w:name="_Ref510169058"/>
      <w:r>
        <w:rPr>
          <w:rFonts w:ascii="宋体" w:hAnsi="宋体" w:cs="Arial"/>
          <w:color w:val="000000"/>
          <w:sz w:val="16"/>
          <w:szCs w:val="18"/>
          <w:shd w:val="clear" w:color="auto" w:fill="FFFFFF"/>
        </w:rPr>
        <w:t xml:space="preserve"> Eurostat and OECD. EUROSTAT-OECD Methodological manual on purchasing power parities (PPPs), 2012 edition, Luxembourg: Publications Office of the European Union, 2012</w:t>
      </w:r>
      <w:bookmarkEnd w:id="26"/>
    </w:p>
    <w:p>
      <w:pPr>
        <w:pStyle w:val="21"/>
        <w:widowControl/>
        <w:numPr>
          <w:ilvl w:val="0"/>
          <w:numId w:val="3"/>
        </w:numPr>
        <w:shd w:val="clear" w:color="auto" w:fill="FCFCFC"/>
        <w:spacing w:line="240" w:lineRule="exact"/>
        <w:ind w:left="320" w:hanging="320" w:hangingChars="200"/>
        <w:jc w:val="left"/>
        <w:textAlignment w:val="baseline"/>
        <w:rPr>
          <w:rFonts w:ascii="宋体" w:hAnsi="宋体" w:cs="Arial"/>
          <w:color w:val="000000"/>
          <w:sz w:val="16"/>
          <w:szCs w:val="18"/>
          <w:shd w:val="clear" w:color="auto" w:fill="FFFFFF"/>
        </w:rPr>
      </w:pPr>
      <w:bookmarkStart w:id="27" w:name="_Ref510169090"/>
      <w:r>
        <w:rPr>
          <w:rFonts w:hint="eastAsia" w:ascii="宋体" w:hAnsi="宋体" w:cs="Arial"/>
          <w:color w:val="000000"/>
          <w:sz w:val="16"/>
          <w:szCs w:val="18"/>
          <w:shd w:val="clear" w:color="auto" w:fill="FFFFFF"/>
        </w:rPr>
        <w:t xml:space="preserve"> </w:t>
      </w:r>
      <w:r>
        <w:rPr>
          <w:rFonts w:ascii="宋体" w:hAnsi="宋体" w:cs="Arial"/>
          <w:color w:val="000000"/>
          <w:sz w:val="16"/>
          <w:szCs w:val="18"/>
          <w:shd w:val="clear" w:color="auto" w:fill="FFFFFF"/>
        </w:rPr>
        <w:t>国际劳工组织,国际货币基金组织,经济合作与发展组织,欧盟统计局,联合国,世界银行,消费者价格指数手册：理论与实践[M]. 国际货币基金组织,译.北京：中国财政经济出版社.2008</w:t>
      </w:r>
      <w:bookmarkEnd w:id="27"/>
    </w:p>
    <w:p>
      <w:pPr>
        <w:pStyle w:val="21"/>
        <w:widowControl/>
        <w:numPr>
          <w:ilvl w:val="0"/>
          <w:numId w:val="3"/>
        </w:numPr>
        <w:shd w:val="clear" w:color="auto" w:fill="FCFCFC"/>
        <w:spacing w:line="240" w:lineRule="exact"/>
        <w:ind w:left="320" w:hanging="320" w:hangingChars="200"/>
        <w:jc w:val="left"/>
        <w:textAlignment w:val="baseline"/>
        <w:rPr>
          <w:rFonts w:ascii="宋体" w:hAnsi="宋体" w:cs="Arial"/>
          <w:color w:val="000000"/>
          <w:sz w:val="16"/>
          <w:szCs w:val="18"/>
          <w:shd w:val="clear" w:color="auto" w:fill="FFFFFF"/>
        </w:rPr>
      </w:pPr>
      <w:r>
        <w:rPr>
          <w:rFonts w:ascii="宋体" w:hAnsi="宋体" w:cs="Arial"/>
          <w:color w:val="000000"/>
          <w:sz w:val="16"/>
          <w:szCs w:val="18"/>
          <w:shd w:val="clear" w:color="auto" w:fill="FFFFFF"/>
        </w:rPr>
        <w:t xml:space="preserve"> 维克尔·迈尔—舍恩伯格·肯尼思·库克耶.大数据时代</w:t>
      </w:r>
      <w:r>
        <w:rPr>
          <w:rFonts w:hint="eastAsia" w:ascii="宋体" w:hAnsi="宋体" w:cs="Arial"/>
          <w:color w:val="000000"/>
          <w:sz w:val="16"/>
          <w:szCs w:val="18"/>
          <w:shd w:val="clear" w:color="auto" w:fill="FFFFFF"/>
        </w:rPr>
        <w:t>[</w:t>
      </w:r>
      <w:r>
        <w:rPr>
          <w:rFonts w:ascii="宋体" w:hAnsi="宋体" w:cs="Arial"/>
          <w:color w:val="000000"/>
          <w:sz w:val="16"/>
          <w:szCs w:val="18"/>
          <w:shd w:val="clear" w:color="auto" w:fill="FFFFFF"/>
        </w:rPr>
        <w:t>M</w:t>
      </w:r>
      <w:r>
        <w:rPr>
          <w:rFonts w:hint="eastAsia" w:ascii="宋体" w:hAnsi="宋体" w:cs="Arial"/>
          <w:color w:val="000000"/>
          <w:sz w:val="16"/>
          <w:szCs w:val="18"/>
          <w:shd w:val="clear" w:color="auto" w:fill="FFFFFF"/>
        </w:rPr>
        <w:t>]</w:t>
      </w:r>
      <w:r>
        <w:rPr>
          <w:rFonts w:ascii="宋体" w:hAnsi="宋体" w:cs="Arial"/>
          <w:color w:val="000000"/>
          <w:sz w:val="16"/>
          <w:szCs w:val="18"/>
          <w:shd w:val="clear" w:color="auto" w:fill="FFFFFF"/>
        </w:rPr>
        <w:t>.杭州</w:t>
      </w:r>
      <w:r>
        <w:rPr>
          <w:rFonts w:hint="eastAsia" w:ascii="宋体" w:hAnsi="宋体" w:cs="Arial"/>
          <w:color w:val="000000"/>
          <w:sz w:val="16"/>
          <w:szCs w:val="18"/>
          <w:shd w:val="clear" w:color="auto" w:fill="FFFFFF"/>
        </w:rPr>
        <w:t>:浙江人民出版社</w:t>
      </w:r>
      <w:r>
        <w:rPr>
          <w:rFonts w:ascii="宋体" w:hAnsi="宋体" w:cs="Arial"/>
          <w:color w:val="000000"/>
          <w:sz w:val="16"/>
          <w:szCs w:val="18"/>
          <w:shd w:val="clear" w:color="auto" w:fill="FFFFFF"/>
        </w:rPr>
        <w:t>.</w:t>
      </w:r>
      <w:r>
        <w:rPr>
          <w:rFonts w:hint="eastAsia" w:ascii="宋体" w:hAnsi="宋体" w:cs="Arial"/>
          <w:color w:val="000000"/>
          <w:sz w:val="16"/>
          <w:szCs w:val="18"/>
          <w:shd w:val="clear" w:color="auto" w:fill="FFFFFF"/>
        </w:rPr>
        <w:t>2012</w:t>
      </w:r>
      <w:bookmarkStart w:id="28" w:name="_Ref509165191"/>
    </w:p>
    <w:p>
      <w:pPr>
        <w:pStyle w:val="21"/>
        <w:widowControl/>
        <w:numPr>
          <w:ilvl w:val="0"/>
          <w:numId w:val="3"/>
        </w:numPr>
        <w:shd w:val="clear" w:color="auto" w:fill="FCFCFC"/>
        <w:spacing w:line="240" w:lineRule="exact"/>
        <w:ind w:left="320" w:hanging="320" w:hangingChars="200"/>
        <w:jc w:val="left"/>
        <w:textAlignment w:val="baseline"/>
        <w:rPr>
          <w:rFonts w:ascii="宋体" w:hAnsi="宋体" w:cs="Arial"/>
          <w:color w:val="000000"/>
          <w:sz w:val="16"/>
          <w:szCs w:val="18"/>
          <w:shd w:val="clear" w:color="auto" w:fill="FFFFFF"/>
        </w:rPr>
      </w:pPr>
      <w:r>
        <w:rPr>
          <w:rFonts w:ascii="宋体" w:hAnsi="宋体" w:cs="Arial"/>
          <w:color w:val="000000"/>
          <w:sz w:val="16"/>
          <w:szCs w:val="18"/>
          <w:shd w:val="clear" w:color="auto" w:fill="FFFFFF"/>
        </w:rPr>
        <w:t xml:space="preserve"> </w:t>
      </w:r>
      <w:r>
        <w:rPr>
          <w:rFonts w:hint="eastAsia" w:ascii="宋体" w:hAnsi="宋体" w:cs="Arial"/>
          <w:color w:val="000000"/>
          <w:sz w:val="16"/>
          <w:szCs w:val="18"/>
          <w:shd w:val="clear" w:color="auto" w:fill="FFFFFF"/>
        </w:rPr>
        <w:t xml:space="preserve">Boskin, M.J., Dulberger, E.R., Gordon, R.J., Griliches, Z., Jorgenson, D., 1996. Toward a more accurate measure of the cost of living, Final Report to the Senate Finance Committee[R]. </w:t>
      </w:r>
      <w:r>
        <w:rPr>
          <w:rFonts w:ascii="宋体" w:hAnsi="宋体" w:cs="Arial"/>
          <w:color w:val="000000"/>
          <w:sz w:val="16"/>
          <w:szCs w:val="18"/>
          <w:shd w:val="clear" w:color="auto" w:fill="FFFFFF"/>
        </w:rPr>
        <w:t xml:space="preserve">Washington.U.S. Government Printing Office, </w:t>
      </w:r>
      <w:r>
        <w:rPr>
          <w:rFonts w:hint="eastAsia" w:ascii="宋体" w:hAnsi="宋体" w:cs="Arial"/>
          <w:color w:val="000000"/>
          <w:sz w:val="16"/>
          <w:szCs w:val="18"/>
          <w:shd w:val="clear" w:color="auto" w:fill="FFFFFF"/>
        </w:rPr>
        <w:t>from the Advisory Commission to Study the Consumer Price Index.</w:t>
      </w:r>
      <w:r>
        <w:rPr>
          <w:rFonts w:ascii="宋体" w:hAnsi="宋体" w:cs="Arial"/>
          <w:color w:val="000000"/>
          <w:sz w:val="16"/>
          <w:szCs w:val="18"/>
          <w:shd w:val="clear" w:color="auto" w:fill="FFFFFF"/>
        </w:rPr>
        <w:t xml:space="preserve"> 1996.</w:t>
      </w:r>
      <w:bookmarkEnd w:id="28"/>
    </w:p>
    <w:p>
      <w:pPr>
        <w:pStyle w:val="21"/>
        <w:widowControl/>
        <w:numPr>
          <w:ilvl w:val="0"/>
          <w:numId w:val="3"/>
        </w:numPr>
        <w:shd w:val="clear" w:color="auto" w:fill="FCFCFC"/>
        <w:spacing w:line="240" w:lineRule="exact"/>
        <w:ind w:left="320" w:hanging="320" w:hangingChars="200"/>
        <w:jc w:val="left"/>
        <w:textAlignment w:val="baseline"/>
        <w:rPr>
          <w:rFonts w:ascii="宋体" w:hAnsi="宋体" w:cs="Arial"/>
          <w:color w:val="000000"/>
          <w:sz w:val="16"/>
          <w:szCs w:val="18"/>
          <w:shd w:val="clear" w:color="auto" w:fill="FFFFFF"/>
        </w:rPr>
      </w:pPr>
      <w:r>
        <w:rPr>
          <w:rFonts w:hint="eastAsia" w:ascii="宋体" w:hAnsi="宋体" w:cs="Arial"/>
          <w:color w:val="000000"/>
          <w:sz w:val="16"/>
          <w:szCs w:val="18"/>
          <w:shd w:val="clear" w:color="auto" w:fill="FFFFFF"/>
        </w:rPr>
        <w:t xml:space="preserve"> </w:t>
      </w:r>
      <w:r>
        <w:rPr>
          <w:rFonts w:ascii="宋体" w:hAnsi="宋体" w:cs="Arial"/>
          <w:color w:val="000000"/>
          <w:sz w:val="16"/>
          <w:szCs w:val="18"/>
          <w:shd w:val="clear" w:color="auto" w:fill="FFFFFF"/>
        </w:rPr>
        <w:t>闫梅,樊杰. 基于购买力平价的我国地区间收入差距[J]. 经济地理,2016,36(06):1-7+17.</w:t>
      </w:r>
    </w:p>
    <w:p>
      <w:pPr>
        <w:pStyle w:val="21"/>
        <w:widowControl/>
        <w:numPr>
          <w:ilvl w:val="0"/>
          <w:numId w:val="3"/>
        </w:numPr>
        <w:shd w:val="clear" w:color="auto" w:fill="FCFCFC"/>
        <w:spacing w:line="240" w:lineRule="exact"/>
        <w:ind w:left="320" w:hanging="320" w:hangingChars="200"/>
        <w:jc w:val="left"/>
        <w:textAlignment w:val="baseline"/>
        <w:rPr>
          <w:rFonts w:ascii="宋体" w:hAnsi="宋体" w:cs="Arial"/>
          <w:color w:val="000000"/>
          <w:sz w:val="16"/>
          <w:szCs w:val="18"/>
          <w:shd w:val="clear" w:color="auto" w:fill="FFFFFF"/>
        </w:rPr>
      </w:pPr>
      <w:r>
        <w:rPr>
          <w:rFonts w:hint="eastAsia" w:ascii="宋体" w:hAnsi="宋体" w:cs="Arial"/>
          <w:color w:val="000000"/>
          <w:sz w:val="16"/>
          <w:szCs w:val="18"/>
          <w:shd w:val="clear" w:color="auto" w:fill="FFFFFF"/>
        </w:rPr>
        <w:t xml:space="preserve"> </w:t>
      </w:r>
      <w:r>
        <w:rPr>
          <w:rFonts w:ascii="宋体" w:hAnsi="宋体" w:cs="Arial"/>
          <w:color w:val="000000"/>
          <w:sz w:val="16"/>
          <w:szCs w:val="18"/>
          <w:shd w:val="clear" w:color="auto" w:fill="FFFFFF"/>
        </w:rPr>
        <w:t>马晓君,刘晓燕,魏晓雪.基于购买力平价法和汇率法比较的ICP实证研究——以中国为例[J].经济统计学(季刊),2016(01):61-73.</w:t>
      </w:r>
    </w:p>
    <w:p>
      <w:pPr>
        <w:pStyle w:val="21"/>
        <w:widowControl/>
        <w:numPr>
          <w:ilvl w:val="0"/>
          <w:numId w:val="3"/>
        </w:numPr>
        <w:shd w:val="clear" w:color="auto" w:fill="FCFCFC"/>
        <w:spacing w:line="240" w:lineRule="exact"/>
        <w:ind w:firstLineChars="0"/>
        <w:jc w:val="left"/>
        <w:textAlignment w:val="baseline"/>
        <w:rPr>
          <w:rFonts w:ascii="宋体" w:hAnsi="宋体" w:cs="Arial"/>
          <w:color w:val="000000"/>
          <w:sz w:val="16"/>
          <w:szCs w:val="18"/>
          <w:shd w:val="clear" w:color="auto" w:fill="FFFFFF"/>
        </w:rPr>
      </w:pPr>
      <w:r>
        <w:rPr>
          <w:rFonts w:ascii="宋体" w:hAnsi="宋体" w:cs="Arial"/>
          <w:color w:val="000000"/>
          <w:sz w:val="16"/>
          <w:szCs w:val="18"/>
          <w:shd w:val="clear" w:color="auto" w:fill="FFFFFF"/>
        </w:rPr>
        <w:t xml:space="preserve"> </w:t>
      </w:r>
      <w:r>
        <w:rPr>
          <w:rFonts w:hint="eastAsia" w:ascii="宋体" w:hAnsi="宋体" w:cs="Arial"/>
          <w:color w:val="000000"/>
          <w:sz w:val="16"/>
          <w:szCs w:val="18"/>
          <w:shd w:val="clear" w:color="auto" w:fill="FFFFFF"/>
        </w:rPr>
        <w:t>Robert</w:t>
      </w:r>
      <w:r>
        <w:rPr>
          <w:rFonts w:ascii="宋体" w:hAnsi="宋体" w:cs="Arial"/>
          <w:color w:val="000000"/>
          <w:sz w:val="16"/>
          <w:szCs w:val="18"/>
          <w:shd w:val="clear" w:color="auto" w:fill="FFFFFF"/>
        </w:rPr>
        <w:t xml:space="preserve"> </w:t>
      </w:r>
      <w:r>
        <w:rPr>
          <w:rFonts w:hint="eastAsia" w:ascii="宋体" w:hAnsi="宋体" w:cs="Arial"/>
          <w:color w:val="000000"/>
          <w:sz w:val="16"/>
          <w:szCs w:val="18"/>
          <w:shd w:val="clear" w:color="auto" w:fill="FFFFFF"/>
        </w:rPr>
        <w:t>J.Hill.</w:t>
      </w:r>
      <w:r>
        <w:rPr>
          <w:rFonts w:ascii="宋体" w:hAnsi="宋体" w:cs="Arial"/>
          <w:color w:val="000000"/>
          <w:sz w:val="16"/>
          <w:szCs w:val="18"/>
          <w:shd w:val="clear" w:color="auto" w:fill="FFFFFF"/>
        </w:rPr>
        <w:t xml:space="preserve"> </w:t>
      </w:r>
      <w:r>
        <w:rPr>
          <w:rFonts w:hint="eastAsia" w:ascii="宋体" w:hAnsi="宋体" w:cs="Arial"/>
          <w:color w:val="000000"/>
          <w:sz w:val="16"/>
          <w:szCs w:val="18"/>
          <w:shd w:val="clear" w:color="auto" w:fill="FFFFFF"/>
        </w:rPr>
        <w:t>Constructing</w:t>
      </w:r>
      <w:r>
        <w:rPr>
          <w:rFonts w:ascii="宋体" w:hAnsi="宋体" w:cs="Arial"/>
          <w:color w:val="000000"/>
          <w:sz w:val="16"/>
          <w:szCs w:val="18"/>
          <w:shd w:val="clear" w:color="auto" w:fill="FFFFFF"/>
        </w:rPr>
        <w:t xml:space="preserve"> </w:t>
      </w:r>
      <w:r>
        <w:rPr>
          <w:rFonts w:hint="eastAsia" w:ascii="宋体" w:hAnsi="宋体" w:cs="Arial"/>
          <w:color w:val="000000"/>
          <w:sz w:val="16"/>
          <w:szCs w:val="18"/>
          <w:shd w:val="clear" w:color="auto" w:fill="FFFFFF"/>
        </w:rPr>
        <w:t>Price</w:t>
      </w:r>
      <w:r>
        <w:rPr>
          <w:rFonts w:ascii="宋体" w:hAnsi="宋体" w:cs="Arial"/>
          <w:color w:val="000000"/>
          <w:sz w:val="16"/>
          <w:szCs w:val="18"/>
          <w:shd w:val="clear" w:color="auto" w:fill="FFFFFF"/>
        </w:rPr>
        <w:t xml:space="preserve"> </w:t>
      </w:r>
      <w:r>
        <w:rPr>
          <w:rFonts w:hint="eastAsia" w:ascii="宋体" w:hAnsi="宋体" w:cs="Arial"/>
          <w:color w:val="000000"/>
          <w:sz w:val="16"/>
          <w:szCs w:val="18"/>
          <w:shd w:val="clear" w:color="auto" w:fill="FFFFFF"/>
        </w:rPr>
        <w:t>Indexes</w:t>
      </w:r>
      <w:r>
        <w:rPr>
          <w:rFonts w:ascii="宋体" w:hAnsi="宋体" w:cs="Arial"/>
          <w:color w:val="000000"/>
          <w:sz w:val="16"/>
          <w:szCs w:val="18"/>
          <w:shd w:val="clear" w:color="auto" w:fill="FFFFFF"/>
        </w:rPr>
        <w:t xml:space="preserve"> </w:t>
      </w:r>
      <w:r>
        <w:rPr>
          <w:rFonts w:hint="eastAsia" w:ascii="宋体" w:hAnsi="宋体" w:cs="Arial"/>
          <w:color w:val="000000"/>
          <w:sz w:val="16"/>
          <w:szCs w:val="18"/>
          <w:shd w:val="clear" w:color="auto" w:fill="FFFFFF"/>
        </w:rPr>
        <w:t>across</w:t>
      </w:r>
      <w:r>
        <w:rPr>
          <w:rFonts w:ascii="宋体" w:hAnsi="宋体" w:cs="Arial"/>
          <w:color w:val="000000"/>
          <w:sz w:val="16"/>
          <w:szCs w:val="18"/>
          <w:shd w:val="clear" w:color="auto" w:fill="FFFFFF"/>
        </w:rPr>
        <w:t xml:space="preserve"> </w:t>
      </w:r>
      <w:r>
        <w:rPr>
          <w:rFonts w:hint="eastAsia" w:ascii="宋体" w:hAnsi="宋体" w:cs="Arial"/>
          <w:color w:val="000000"/>
          <w:sz w:val="16"/>
          <w:szCs w:val="18"/>
          <w:shd w:val="clear" w:color="auto" w:fill="FFFFFF"/>
        </w:rPr>
        <w:t>Space</w:t>
      </w:r>
      <w:r>
        <w:rPr>
          <w:rFonts w:ascii="宋体" w:hAnsi="宋体" w:cs="Arial"/>
          <w:color w:val="000000"/>
          <w:sz w:val="16"/>
          <w:szCs w:val="18"/>
          <w:shd w:val="clear" w:color="auto" w:fill="FFFFFF"/>
        </w:rPr>
        <w:t xml:space="preserve"> </w:t>
      </w:r>
      <w:r>
        <w:rPr>
          <w:rFonts w:hint="eastAsia" w:ascii="宋体" w:hAnsi="宋体" w:cs="Arial"/>
          <w:color w:val="000000"/>
          <w:sz w:val="16"/>
          <w:szCs w:val="18"/>
          <w:shd w:val="clear" w:color="auto" w:fill="FFFFFF"/>
        </w:rPr>
        <w:t>and</w:t>
      </w:r>
      <w:r>
        <w:rPr>
          <w:rFonts w:ascii="宋体" w:hAnsi="宋体" w:cs="Arial"/>
          <w:color w:val="000000"/>
          <w:sz w:val="16"/>
          <w:szCs w:val="18"/>
          <w:shd w:val="clear" w:color="auto" w:fill="FFFFFF"/>
        </w:rPr>
        <w:t xml:space="preserve"> </w:t>
      </w:r>
      <w:r>
        <w:rPr>
          <w:rFonts w:hint="eastAsia" w:ascii="宋体" w:hAnsi="宋体" w:cs="Arial"/>
          <w:color w:val="000000"/>
          <w:sz w:val="16"/>
          <w:szCs w:val="18"/>
          <w:shd w:val="clear" w:color="auto" w:fill="FFFFFF"/>
        </w:rPr>
        <w:t>Time:</w:t>
      </w:r>
      <w:r>
        <w:rPr>
          <w:rFonts w:ascii="宋体" w:hAnsi="宋体" w:cs="Arial"/>
          <w:color w:val="000000"/>
          <w:sz w:val="16"/>
          <w:szCs w:val="18"/>
          <w:shd w:val="clear" w:color="auto" w:fill="FFFFFF"/>
        </w:rPr>
        <w:t xml:space="preserve"> </w:t>
      </w:r>
      <w:r>
        <w:rPr>
          <w:rFonts w:hint="eastAsia" w:ascii="宋体" w:hAnsi="宋体" w:cs="Arial"/>
          <w:color w:val="000000"/>
          <w:sz w:val="16"/>
          <w:szCs w:val="18"/>
          <w:shd w:val="clear" w:color="auto" w:fill="FFFFFF"/>
        </w:rPr>
        <w:t>the Case of the European Union[J].The American Economic Review, 2004，94（5）</w:t>
      </w:r>
    </w:p>
    <w:p>
      <w:pPr>
        <w:pStyle w:val="21"/>
        <w:widowControl/>
        <w:numPr>
          <w:ilvl w:val="0"/>
          <w:numId w:val="3"/>
        </w:numPr>
        <w:shd w:val="clear" w:color="auto" w:fill="FCFCFC"/>
        <w:spacing w:line="240" w:lineRule="exact"/>
        <w:ind w:firstLineChars="0"/>
        <w:jc w:val="left"/>
        <w:textAlignment w:val="baseline"/>
        <w:rPr>
          <w:rFonts w:ascii="宋体" w:hAnsi="宋体" w:cs="Arial"/>
          <w:color w:val="000000"/>
          <w:sz w:val="16"/>
          <w:szCs w:val="18"/>
          <w:shd w:val="clear" w:color="auto" w:fill="FFFFFF"/>
        </w:rPr>
      </w:pPr>
      <w:r>
        <w:rPr>
          <w:rFonts w:hint="eastAsia" w:ascii="宋体" w:hAnsi="宋体" w:cs="Arial"/>
          <w:color w:val="000000"/>
          <w:sz w:val="16"/>
          <w:szCs w:val="18"/>
          <w:shd w:val="clear" w:color="auto" w:fill="FFFFFF"/>
        </w:rPr>
        <w:t xml:space="preserve"> </w:t>
      </w:r>
      <w:r>
        <w:rPr>
          <w:rFonts w:ascii="宋体" w:hAnsi="宋体" w:cs="Arial"/>
          <w:color w:val="000000"/>
          <w:sz w:val="16"/>
          <w:szCs w:val="18"/>
          <w:shd w:val="clear" w:color="auto" w:fill="FFFFFF"/>
        </w:rPr>
        <w:t>崔瑛.我国各地区城镇居民消费价格水平的购买力平价分析[J].河南社会科学,2007(04):32-34.</w:t>
      </w:r>
    </w:p>
    <w:sectPr>
      <w:pgSz w:w="11906" w:h="16838"/>
      <w:pgMar w:top="1440" w:right="1800" w:bottom="144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ee Feng" w:date="2018-11-11T22:53:00Z" w:initials="">
    <w:p w14:paraId="05B810E7">
      <w:pPr>
        <w:pStyle w:val="7"/>
        <w:rPr>
          <w:rFonts w:hint="eastAsia"/>
        </w:rPr>
      </w:pPr>
      <w:r>
        <w:rPr>
          <w:rFonts w:hint="eastAsia"/>
        </w:rPr>
        <w:t>应评估方程的质量</w:t>
      </w:r>
    </w:p>
  </w:comment>
  <w:comment w:id="1" w:author="Lee Feng" w:date="2018-11-11T22:46:00Z" w:initials="">
    <w:p w14:paraId="46231C27">
      <w:pPr>
        <w:pStyle w:val="7"/>
        <w:rPr>
          <w:rFonts w:hint="eastAsia"/>
        </w:rPr>
      </w:pPr>
      <w:r>
        <w:rPr>
          <w:rFonts w:hint="eastAsia"/>
        </w:rPr>
        <w:t>前面三个是什么？</w:t>
      </w:r>
    </w:p>
  </w:comment>
  <w:comment w:id="2" w:author="Lee Feng" w:date="2018-11-11T22:54:00Z" w:initials="">
    <w:p w14:paraId="07D35C85">
      <w:pPr>
        <w:pStyle w:val="7"/>
        <w:rPr>
          <w:rFonts w:hint="eastAsia"/>
        </w:rPr>
      </w:pPr>
      <w:r>
        <w:rPr>
          <w:rFonts w:hint="eastAsia"/>
        </w:rPr>
        <w:t>区域链接因子如何计算？好像我们都没考虑这个。</w:t>
      </w:r>
    </w:p>
  </w:comment>
  <w:comment w:id="3" w:author="Lee Feng" w:date="2018-11-11T22:56:00Z" w:initials="">
    <w:p w14:paraId="56EF783D">
      <w:pPr>
        <w:pStyle w:val="7"/>
        <w:rPr>
          <w:rFonts w:hint="eastAsia"/>
        </w:rPr>
      </w:pPr>
      <w:r>
        <w:rPr>
          <w:rFonts w:hint="eastAsia"/>
        </w:rPr>
        <w:t>P</w:t>
      </w:r>
      <w:r>
        <w:t>PP</w:t>
      </w:r>
      <w:r>
        <w:rPr>
          <w:rFonts w:hint="eastAsia"/>
        </w:rPr>
        <w:t>不是在分子上？</w:t>
      </w:r>
    </w:p>
  </w:comment>
  <w:comment w:id="4" w:author="Lee Feng" w:date="2018-11-11T22:57:00Z" w:initials="">
    <w:p w14:paraId="44BC5636">
      <w:pPr>
        <w:pStyle w:val="7"/>
      </w:pPr>
      <w:r>
        <w:rPr>
          <w:rFonts w:hint="eastAsia"/>
        </w:rPr>
        <w:t>结果中应报告结果的可靠性</w:t>
      </w:r>
    </w:p>
  </w:comment>
  <w:comment w:id="5" w:author="Lee Feng" w:date="2018-11-12T00:19:00Z" w:initials="">
    <w:p w14:paraId="4F9B38CE">
      <w:pPr>
        <w:pStyle w:val="7"/>
        <w:rPr>
          <w:rFonts w:hint="eastAsia"/>
        </w:rPr>
      </w:pPr>
      <w:r>
        <w:rPr>
          <w:rFonts w:hint="eastAsia"/>
        </w:rPr>
        <w:t>这里需要说明，既然区域内“一价定律”不成立，横比价格指数研究的必要性在哪</w:t>
      </w:r>
    </w:p>
  </w:comment>
  <w:comment w:id="6" w:author="Lee Feng" w:date="2018-11-12T00:52:00Z" w:initials="">
    <w:p w14:paraId="04335C55">
      <w:pPr>
        <w:pStyle w:val="7"/>
        <w:rPr>
          <w:rFonts w:hint="eastAsia"/>
        </w:rPr>
      </w:pPr>
      <w:r>
        <w:rPr>
          <w:rFonts w:hint="eastAsia"/>
        </w:rPr>
        <w:t>一定要注意，不是实证分析。</w:t>
      </w:r>
    </w:p>
  </w:comment>
  <w:comment w:id="7" w:author="Lee Feng" w:date="2018-11-12T00:45:00Z" w:initials="">
    <w:p w14:paraId="688D1E28">
      <w:pPr>
        <w:pStyle w:val="7"/>
      </w:pPr>
      <w:r>
        <w:rPr>
          <w:rFonts w:hint="eastAsia"/>
        </w:rPr>
        <w:t>不要出现具体城市，就是某省某市。</w:t>
      </w:r>
    </w:p>
  </w:comment>
  <w:comment w:id="8" w:author="Lee Feng" w:date="2018-11-12T00:59:00Z" w:initials="">
    <w:p w14:paraId="096D19C1">
      <w:pPr>
        <w:pStyle w:val="7"/>
      </w:pPr>
      <w:r>
        <w:rPr>
          <w:rFonts w:hint="eastAsia"/>
        </w:rPr>
        <w:t>这应该反映你模拟数据时的考虑</w:t>
      </w:r>
    </w:p>
  </w:comment>
  <w:comment w:id="9" w:author="Lee Feng" w:date="2018-11-12T00:59:00Z" w:initials="">
    <w:p w14:paraId="03375340">
      <w:pPr>
        <w:pStyle w:val="7"/>
      </w:pPr>
      <w:r>
        <w:rPr>
          <w:rFonts w:hint="eastAsia"/>
        </w:rPr>
        <w:t>这些都是你模拟数据时的想法</w:t>
      </w:r>
    </w:p>
  </w:comment>
  <w:comment w:id="10" w:author="Lee Feng" w:date="2018-11-12T01:00:00Z" w:initials="">
    <w:p w14:paraId="6B140331">
      <w:pPr>
        <w:pStyle w:val="7"/>
      </w:pPr>
      <w:r>
        <w:rPr>
          <w:rFonts w:hint="eastAsia"/>
        </w:rPr>
        <w:t>不要出现具体地名</w:t>
      </w:r>
    </w:p>
  </w:comment>
  <w:comment w:id="11" w:author="Lee Feng" w:date="2018-11-12T01:01:00Z" w:initials="">
    <w:p w14:paraId="623D75A4">
      <w:pPr>
        <w:pStyle w:val="7"/>
      </w:pPr>
      <w:r>
        <w:rPr>
          <w:rFonts w:hint="eastAsia"/>
        </w:rPr>
        <w:t>你这是从奸商的角度来看</w:t>
      </w:r>
    </w:p>
    <w:p w14:paraId="2C903EC8">
      <w:pPr>
        <w:pStyle w:val="7"/>
        <w:rPr>
          <w:rFonts w:hint="eastAsia"/>
        </w:rPr>
      </w:pPr>
      <w:r>
        <w:rPr>
          <w:rFonts w:hint="eastAsia"/>
        </w:rPr>
        <w:t>要从政府的角度看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5B810E7" w15:done="0"/>
  <w15:commentEx w15:paraId="46231C27" w15:done="0"/>
  <w15:commentEx w15:paraId="07D35C85" w15:done="0"/>
  <w15:commentEx w15:paraId="56EF783D" w15:done="0"/>
  <w15:commentEx w15:paraId="44BC5636" w15:done="0"/>
  <w15:commentEx w15:paraId="4F9B38CE" w15:done="0"/>
  <w15:commentEx w15:paraId="04335C55" w15:done="0"/>
  <w15:commentEx w15:paraId="688D1E28" w15:done="0"/>
  <w15:commentEx w15:paraId="096D19C1" w15:done="0"/>
  <w15:commentEx w15:paraId="03375340" w15:done="0"/>
  <w15:commentEx w15:paraId="6B140331" w15:done="0"/>
  <w15:commentEx w15:paraId="2C903EC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2FF" w:usb1="420024FF" w:usb2="00000000" w:usb3="00000000" w:csb0="2000019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00D87"/>
    <w:multiLevelType w:val="multilevel"/>
    <w:tmpl w:val="10A00D8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2CE76A4"/>
    <w:multiLevelType w:val="multilevel"/>
    <w:tmpl w:val="22CE76A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E5009B4"/>
    <w:multiLevelType w:val="multilevel"/>
    <w:tmpl w:val="7E5009B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ee Feng">
    <w15:presenceInfo w15:providerId="None" w15:userId="Lee F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trackRevisions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810"/>
    <w:rsid w:val="00011188"/>
    <w:rsid w:val="00031705"/>
    <w:rsid w:val="000355BF"/>
    <w:rsid w:val="0006608E"/>
    <w:rsid w:val="000709D8"/>
    <w:rsid w:val="00072B5B"/>
    <w:rsid w:val="00090432"/>
    <w:rsid w:val="000E342A"/>
    <w:rsid w:val="000E6356"/>
    <w:rsid w:val="000F1F9D"/>
    <w:rsid w:val="000F6B89"/>
    <w:rsid w:val="001045AD"/>
    <w:rsid w:val="001056F8"/>
    <w:rsid w:val="00111A0F"/>
    <w:rsid w:val="00114A18"/>
    <w:rsid w:val="0014745B"/>
    <w:rsid w:val="00155EBA"/>
    <w:rsid w:val="00165142"/>
    <w:rsid w:val="00190CEB"/>
    <w:rsid w:val="00192C9F"/>
    <w:rsid w:val="001B47F7"/>
    <w:rsid w:val="001C464A"/>
    <w:rsid w:val="001E02A0"/>
    <w:rsid w:val="001E55F7"/>
    <w:rsid w:val="001F09B0"/>
    <w:rsid w:val="001F1E6A"/>
    <w:rsid w:val="001F7EF8"/>
    <w:rsid w:val="002200B9"/>
    <w:rsid w:val="00231771"/>
    <w:rsid w:val="002A12F1"/>
    <w:rsid w:val="002A1D2C"/>
    <w:rsid w:val="002B1A30"/>
    <w:rsid w:val="002C6FF1"/>
    <w:rsid w:val="002D597D"/>
    <w:rsid w:val="002E3A04"/>
    <w:rsid w:val="00322809"/>
    <w:rsid w:val="00356D4E"/>
    <w:rsid w:val="00381B7F"/>
    <w:rsid w:val="00396BCA"/>
    <w:rsid w:val="003A7071"/>
    <w:rsid w:val="003D1D6F"/>
    <w:rsid w:val="003E1BBC"/>
    <w:rsid w:val="003F0F3E"/>
    <w:rsid w:val="003F7AE5"/>
    <w:rsid w:val="004032FC"/>
    <w:rsid w:val="004046A3"/>
    <w:rsid w:val="00406CAF"/>
    <w:rsid w:val="00414332"/>
    <w:rsid w:val="00423D70"/>
    <w:rsid w:val="004305BC"/>
    <w:rsid w:val="00436BD9"/>
    <w:rsid w:val="00446D59"/>
    <w:rsid w:val="00452391"/>
    <w:rsid w:val="00475E83"/>
    <w:rsid w:val="00477CB9"/>
    <w:rsid w:val="00484660"/>
    <w:rsid w:val="00491F0F"/>
    <w:rsid w:val="00492C5F"/>
    <w:rsid w:val="004B487F"/>
    <w:rsid w:val="004C74F0"/>
    <w:rsid w:val="004E4736"/>
    <w:rsid w:val="004E48EA"/>
    <w:rsid w:val="00507D02"/>
    <w:rsid w:val="00511AB4"/>
    <w:rsid w:val="00513BDC"/>
    <w:rsid w:val="0053128E"/>
    <w:rsid w:val="005428EC"/>
    <w:rsid w:val="00555AB3"/>
    <w:rsid w:val="005608D9"/>
    <w:rsid w:val="00564B09"/>
    <w:rsid w:val="005655C1"/>
    <w:rsid w:val="00587D73"/>
    <w:rsid w:val="005954DD"/>
    <w:rsid w:val="005D3D90"/>
    <w:rsid w:val="005D3E35"/>
    <w:rsid w:val="005D65DD"/>
    <w:rsid w:val="005E267D"/>
    <w:rsid w:val="005E6274"/>
    <w:rsid w:val="005E6900"/>
    <w:rsid w:val="00611DD9"/>
    <w:rsid w:val="00613A24"/>
    <w:rsid w:val="006425A4"/>
    <w:rsid w:val="006536D4"/>
    <w:rsid w:val="00654F78"/>
    <w:rsid w:val="00675458"/>
    <w:rsid w:val="006A0411"/>
    <w:rsid w:val="006A50E2"/>
    <w:rsid w:val="006C2FD4"/>
    <w:rsid w:val="006C603D"/>
    <w:rsid w:val="006F5E86"/>
    <w:rsid w:val="0070117F"/>
    <w:rsid w:val="0070169B"/>
    <w:rsid w:val="00713B21"/>
    <w:rsid w:val="00721567"/>
    <w:rsid w:val="00740E05"/>
    <w:rsid w:val="00747D92"/>
    <w:rsid w:val="0075569C"/>
    <w:rsid w:val="007762B9"/>
    <w:rsid w:val="00787896"/>
    <w:rsid w:val="007B341E"/>
    <w:rsid w:val="007B5CC7"/>
    <w:rsid w:val="007C0B9F"/>
    <w:rsid w:val="007C6061"/>
    <w:rsid w:val="007D181F"/>
    <w:rsid w:val="007D3FB3"/>
    <w:rsid w:val="007E552C"/>
    <w:rsid w:val="0080087B"/>
    <w:rsid w:val="00806200"/>
    <w:rsid w:val="00814DC7"/>
    <w:rsid w:val="00830A4E"/>
    <w:rsid w:val="00833CE0"/>
    <w:rsid w:val="00836E40"/>
    <w:rsid w:val="0084642A"/>
    <w:rsid w:val="008565D4"/>
    <w:rsid w:val="008671C1"/>
    <w:rsid w:val="008707CA"/>
    <w:rsid w:val="0088514F"/>
    <w:rsid w:val="00891A93"/>
    <w:rsid w:val="008B1601"/>
    <w:rsid w:val="008B3BEB"/>
    <w:rsid w:val="008C161B"/>
    <w:rsid w:val="008C57FA"/>
    <w:rsid w:val="008D20C8"/>
    <w:rsid w:val="008D50E9"/>
    <w:rsid w:val="008F4179"/>
    <w:rsid w:val="008F78BE"/>
    <w:rsid w:val="009079AC"/>
    <w:rsid w:val="009140E4"/>
    <w:rsid w:val="00915601"/>
    <w:rsid w:val="00924B25"/>
    <w:rsid w:val="0093293E"/>
    <w:rsid w:val="00950C24"/>
    <w:rsid w:val="00957699"/>
    <w:rsid w:val="00982953"/>
    <w:rsid w:val="00992BF3"/>
    <w:rsid w:val="00993BC0"/>
    <w:rsid w:val="009D1165"/>
    <w:rsid w:val="009D2A7E"/>
    <w:rsid w:val="009D5B85"/>
    <w:rsid w:val="009D7738"/>
    <w:rsid w:val="00A04098"/>
    <w:rsid w:val="00A1454D"/>
    <w:rsid w:val="00A36717"/>
    <w:rsid w:val="00A443DB"/>
    <w:rsid w:val="00A66A8A"/>
    <w:rsid w:val="00A75534"/>
    <w:rsid w:val="00A76945"/>
    <w:rsid w:val="00A90C37"/>
    <w:rsid w:val="00AB1605"/>
    <w:rsid w:val="00AB5DBB"/>
    <w:rsid w:val="00AD438D"/>
    <w:rsid w:val="00B21EBB"/>
    <w:rsid w:val="00B430AD"/>
    <w:rsid w:val="00B922F8"/>
    <w:rsid w:val="00BD0651"/>
    <w:rsid w:val="00BF6C27"/>
    <w:rsid w:val="00C24519"/>
    <w:rsid w:val="00C31F37"/>
    <w:rsid w:val="00C43240"/>
    <w:rsid w:val="00C60810"/>
    <w:rsid w:val="00C67D2F"/>
    <w:rsid w:val="00C74BA8"/>
    <w:rsid w:val="00C95BF0"/>
    <w:rsid w:val="00CB480E"/>
    <w:rsid w:val="00CD5904"/>
    <w:rsid w:val="00D0560C"/>
    <w:rsid w:val="00D16A36"/>
    <w:rsid w:val="00D265D6"/>
    <w:rsid w:val="00D2764A"/>
    <w:rsid w:val="00D63E98"/>
    <w:rsid w:val="00D71ED0"/>
    <w:rsid w:val="00D83D39"/>
    <w:rsid w:val="00D929A8"/>
    <w:rsid w:val="00D96737"/>
    <w:rsid w:val="00DA5AC6"/>
    <w:rsid w:val="00DB0E93"/>
    <w:rsid w:val="00DB42D4"/>
    <w:rsid w:val="00DC2B40"/>
    <w:rsid w:val="00DC7C13"/>
    <w:rsid w:val="00DD2B31"/>
    <w:rsid w:val="00DD3669"/>
    <w:rsid w:val="00E1545A"/>
    <w:rsid w:val="00E26785"/>
    <w:rsid w:val="00E54BC0"/>
    <w:rsid w:val="00EA6068"/>
    <w:rsid w:val="00EB0B45"/>
    <w:rsid w:val="00EB76E1"/>
    <w:rsid w:val="00EB7829"/>
    <w:rsid w:val="00ED6E1D"/>
    <w:rsid w:val="00F21236"/>
    <w:rsid w:val="00F4362D"/>
    <w:rsid w:val="00F536A0"/>
    <w:rsid w:val="00F60967"/>
    <w:rsid w:val="00F667FB"/>
    <w:rsid w:val="00F736BE"/>
    <w:rsid w:val="00F8224E"/>
    <w:rsid w:val="00F86FF9"/>
    <w:rsid w:val="00FE3AA0"/>
    <w:rsid w:val="41123B37"/>
    <w:rsid w:val="51E845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Calibri Light" w:hAnsi="Calibri Light" w:eastAsia="宋体" w:cs="Times New Roman"/>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Calibri Light" w:hAnsi="Calibri Light" w:eastAsia="宋体" w:cs="Times New Roman"/>
      <w:b/>
      <w:bCs/>
      <w:sz w:val="28"/>
      <w:szCs w:val="28"/>
    </w:rPr>
  </w:style>
  <w:style w:type="paragraph" w:styleId="6">
    <w:name w:val="heading 5"/>
    <w:basedOn w:val="1"/>
    <w:next w:val="1"/>
    <w:link w:val="29"/>
    <w:unhideWhenUsed/>
    <w:qFormat/>
    <w:uiPriority w:val="9"/>
    <w:pPr>
      <w:keepNext/>
      <w:keepLines/>
      <w:spacing w:before="280" w:after="290" w:line="376" w:lineRule="auto"/>
      <w:outlineLvl w:val="4"/>
    </w:pPr>
    <w:rPr>
      <w:b/>
      <w:bCs/>
      <w:sz w:val="28"/>
      <w:szCs w:val="28"/>
    </w:rPr>
  </w:style>
  <w:style w:type="character" w:default="1" w:styleId="17">
    <w:name w:val="Default Paragraph Font"/>
    <w:unhideWhenUsed/>
    <w:uiPriority w:val="1"/>
  </w:style>
  <w:style w:type="table" w:default="1" w:styleId="15">
    <w:name w:val="Normal Table"/>
    <w:unhideWhenUsed/>
    <w:uiPriority w:val="99"/>
    <w:tblPr>
      <w:tblStyle w:val="15"/>
      <w:tblLayout w:type="fixed"/>
      <w:tblCellMar>
        <w:top w:w="0" w:type="dxa"/>
        <w:left w:w="108" w:type="dxa"/>
        <w:bottom w:w="0" w:type="dxa"/>
        <w:right w:w="108" w:type="dxa"/>
      </w:tblCellMar>
    </w:tblPr>
  </w:style>
  <w:style w:type="paragraph" w:styleId="7">
    <w:name w:val="annotation text"/>
    <w:basedOn w:val="1"/>
    <w:link w:val="28"/>
    <w:unhideWhenUsed/>
    <w:uiPriority w:val="99"/>
    <w:pPr>
      <w:jc w:val="left"/>
    </w:pPr>
  </w:style>
  <w:style w:type="paragraph" w:styleId="8">
    <w:name w:val="toc 3"/>
    <w:basedOn w:val="1"/>
    <w:next w:val="1"/>
    <w:unhideWhenUsed/>
    <w:uiPriority w:val="39"/>
    <w:pPr>
      <w:widowControl/>
      <w:spacing w:after="100" w:line="259" w:lineRule="auto"/>
      <w:ind w:left="440"/>
      <w:jc w:val="left"/>
    </w:pPr>
    <w:rPr>
      <w:rFonts w:cs="Times New Roman"/>
      <w:kern w:val="0"/>
      <w:sz w:val="22"/>
    </w:rPr>
  </w:style>
  <w:style w:type="paragraph" w:styleId="9">
    <w:name w:val="Balloon Text"/>
    <w:basedOn w:val="1"/>
    <w:link w:val="31"/>
    <w:unhideWhenUsed/>
    <w:uiPriority w:val="99"/>
    <w:rPr>
      <w:sz w:val="18"/>
      <w:szCs w:val="18"/>
    </w:rPr>
  </w:style>
  <w:style w:type="paragraph" w:styleId="10">
    <w:name w:val="footer"/>
    <w:basedOn w:val="1"/>
    <w:link w:val="22"/>
    <w:unhideWhenUsed/>
    <w:uiPriority w:val="99"/>
    <w:pPr>
      <w:tabs>
        <w:tab w:val="center" w:pos="4153"/>
        <w:tab w:val="right" w:pos="8306"/>
      </w:tabs>
      <w:snapToGrid w:val="0"/>
      <w:jc w:val="left"/>
    </w:pPr>
    <w:rPr>
      <w:sz w:val="18"/>
      <w:szCs w:val="18"/>
    </w:rPr>
  </w:style>
  <w:style w:type="paragraph" w:styleId="11">
    <w:name w:val="header"/>
    <w:basedOn w:val="1"/>
    <w:link w:val="30"/>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4"/>
    <w:basedOn w:val="1"/>
    <w:next w:val="1"/>
    <w:unhideWhenUsed/>
    <w:uiPriority w:val="39"/>
    <w:pPr>
      <w:ind w:left="1260" w:leftChars="600"/>
    </w:pPr>
  </w:style>
  <w:style w:type="paragraph" w:styleId="13">
    <w:name w:val="toc 2"/>
    <w:basedOn w:val="1"/>
    <w:next w:val="1"/>
    <w:unhideWhenUsed/>
    <w:uiPriority w:val="39"/>
    <w:pPr>
      <w:widowControl/>
      <w:spacing w:after="100" w:line="259" w:lineRule="auto"/>
      <w:ind w:left="220"/>
      <w:jc w:val="left"/>
    </w:pPr>
    <w:rPr>
      <w:rFonts w:cs="Times New Roman"/>
      <w:kern w:val="0"/>
      <w:sz w:val="22"/>
    </w:rPr>
  </w:style>
  <w:style w:type="paragraph" w:styleId="14">
    <w:name w:val="annotation subject"/>
    <w:basedOn w:val="7"/>
    <w:next w:val="7"/>
    <w:link w:val="27"/>
    <w:unhideWhenUsed/>
    <w:uiPriority w:val="99"/>
    <w:rPr>
      <w:b/>
      <w:bCs/>
    </w:rPr>
  </w:style>
  <w:style w:type="table" w:styleId="16">
    <w:name w:val="Table Grid"/>
    <w:basedOn w:val="15"/>
    <w:uiPriority w:val="39"/>
    <w:tblPr>
      <w:tblStyle w:val="1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Hyperlink"/>
    <w:basedOn w:val="17"/>
    <w:unhideWhenUsed/>
    <w:qFormat/>
    <w:uiPriority w:val="99"/>
    <w:rPr>
      <w:color w:val="0000FF"/>
      <w:u w:val="single"/>
    </w:rPr>
  </w:style>
  <w:style w:type="character" w:styleId="19">
    <w:name w:val="annotation reference"/>
    <w:basedOn w:val="17"/>
    <w:unhideWhenUsed/>
    <w:uiPriority w:val="99"/>
    <w:rPr>
      <w:sz w:val="21"/>
      <w:szCs w:val="21"/>
    </w:rPr>
  </w:style>
  <w:style w:type="paragraph" w:customStyle="1" w:styleId="20">
    <w:name w:val="TOC Heading"/>
    <w:basedOn w:val="2"/>
    <w:next w:val="1"/>
    <w:unhideWhenUsed/>
    <w:qFormat/>
    <w:uiPriority w:val="39"/>
    <w:pPr>
      <w:widowControl/>
      <w:spacing w:before="240" w:after="0" w:line="259" w:lineRule="auto"/>
      <w:jc w:val="left"/>
      <w:outlineLvl w:val="9"/>
    </w:pPr>
    <w:rPr>
      <w:rFonts w:ascii="Calibri Light" w:hAnsi="Calibri Light" w:eastAsia="宋体" w:cs="Times New Roman"/>
      <w:b w:val="0"/>
      <w:bCs w:val="0"/>
      <w:color w:val="2E75B5"/>
      <w:kern w:val="0"/>
      <w:sz w:val="32"/>
      <w:szCs w:val="32"/>
    </w:rPr>
  </w:style>
  <w:style w:type="paragraph" w:styleId="21">
    <w:name w:val="List Paragraph"/>
    <w:basedOn w:val="1"/>
    <w:qFormat/>
    <w:uiPriority w:val="34"/>
    <w:pPr>
      <w:ind w:firstLine="420" w:firstLineChars="200"/>
    </w:pPr>
  </w:style>
  <w:style w:type="character" w:customStyle="1" w:styleId="22">
    <w:name w:val="页脚 字符"/>
    <w:basedOn w:val="17"/>
    <w:link w:val="10"/>
    <w:uiPriority w:val="99"/>
    <w:rPr>
      <w:sz w:val="18"/>
      <w:szCs w:val="18"/>
    </w:rPr>
  </w:style>
  <w:style w:type="character" w:customStyle="1" w:styleId="23">
    <w:name w:val="标题 1 字符"/>
    <w:basedOn w:val="17"/>
    <w:link w:val="2"/>
    <w:qFormat/>
    <w:uiPriority w:val="9"/>
    <w:rPr>
      <w:b/>
      <w:bCs/>
      <w:kern w:val="44"/>
      <w:sz w:val="44"/>
      <w:szCs w:val="44"/>
    </w:rPr>
  </w:style>
  <w:style w:type="character" w:customStyle="1" w:styleId="24">
    <w:name w:val="标题 3 字符"/>
    <w:basedOn w:val="17"/>
    <w:link w:val="4"/>
    <w:uiPriority w:val="9"/>
    <w:rPr>
      <w:b/>
      <w:bCs/>
      <w:sz w:val="32"/>
      <w:szCs w:val="32"/>
    </w:rPr>
  </w:style>
  <w:style w:type="character" w:customStyle="1" w:styleId="25">
    <w:name w:val="标题 2 字符"/>
    <w:basedOn w:val="17"/>
    <w:link w:val="3"/>
    <w:uiPriority w:val="9"/>
    <w:rPr>
      <w:rFonts w:ascii="Calibri Light" w:hAnsi="Calibri Light" w:eastAsia="宋体" w:cs="Times New Roman"/>
      <w:b/>
      <w:bCs/>
      <w:sz w:val="32"/>
      <w:szCs w:val="32"/>
    </w:rPr>
  </w:style>
  <w:style w:type="character" w:customStyle="1" w:styleId="26">
    <w:name w:val="标题 4 字符"/>
    <w:basedOn w:val="17"/>
    <w:link w:val="5"/>
    <w:uiPriority w:val="9"/>
    <w:rPr>
      <w:rFonts w:ascii="Calibri Light" w:hAnsi="Calibri Light" w:eastAsia="宋体" w:cs="Times New Roman"/>
      <w:b/>
      <w:bCs/>
      <w:sz w:val="28"/>
      <w:szCs w:val="28"/>
    </w:rPr>
  </w:style>
  <w:style w:type="character" w:customStyle="1" w:styleId="27">
    <w:name w:val="批注主题 字符"/>
    <w:basedOn w:val="28"/>
    <w:link w:val="14"/>
    <w:semiHidden/>
    <w:uiPriority w:val="99"/>
    <w:rPr>
      <w:b/>
      <w:bCs/>
    </w:rPr>
  </w:style>
  <w:style w:type="character" w:customStyle="1" w:styleId="28">
    <w:name w:val="批注文字 字符"/>
    <w:basedOn w:val="17"/>
    <w:link w:val="7"/>
    <w:semiHidden/>
    <w:uiPriority w:val="99"/>
  </w:style>
  <w:style w:type="character" w:customStyle="1" w:styleId="29">
    <w:name w:val="标题 5 字符"/>
    <w:basedOn w:val="17"/>
    <w:link w:val="6"/>
    <w:uiPriority w:val="9"/>
    <w:rPr>
      <w:b/>
      <w:bCs/>
      <w:sz w:val="28"/>
      <w:szCs w:val="28"/>
    </w:rPr>
  </w:style>
  <w:style w:type="character" w:customStyle="1" w:styleId="30">
    <w:name w:val="页眉 字符"/>
    <w:basedOn w:val="17"/>
    <w:link w:val="11"/>
    <w:uiPriority w:val="99"/>
    <w:rPr>
      <w:sz w:val="18"/>
      <w:szCs w:val="18"/>
    </w:rPr>
  </w:style>
  <w:style w:type="character" w:customStyle="1" w:styleId="31">
    <w:name w:val="批注框文本 字符"/>
    <w:basedOn w:val="17"/>
    <w:link w:val="9"/>
    <w:semiHidden/>
    <w:uiPriority w:val="99"/>
    <w:rPr>
      <w:sz w:val="18"/>
      <w:szCs w:val="1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3115</Words>
  <Characters>17761</Characters>
  <Lines>148</Lines>
  <Paragraphs>41</Paragraphs>
  <TotalTime>5445</TotalTime>
  <ScaleCrop>false</ScaleCrop>
  <LinksUpToDate>false</LinksUpToDate>
  <CharactersWithSpaces>20835</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2018-04-19T00:19:00Z</dcterms:created>
  <dc:creator>acer</dc:creator>
  <cp:lastModifiedBy>Administrator</cp:lastModifiedBy>
  <dcterms:modified xsi:type="dcterms:W3CDTF">2019-06-07T04:47:10Z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